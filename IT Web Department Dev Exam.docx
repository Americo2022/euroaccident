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10B0" w14:textId="77777777" w:rsidR="00031DB2" w:rsidRDefault="0003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BD0D8C7" w14:textId="77777777" w:rsidR="00031DB2" w:rsidRDefault="00031D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4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516"/>
      </w:tblGrid>
      <w:tr w:rsidR="00031DB2" w14:paraId="26F5FFE1" w14:textId="77777777" w:rsidTr="0003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bottom"/>
          </w:tcPr>
          <w:p w14:paraId="3618FD8B" w14:textId="77777777" w:rsidR="00031DB2" w:rsidRDefault="007B4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Libre Franklin" w:hAnsi="Libre Franklin" w:cs="Libre Franklin"/>
                <w:color w:val="7F7F7F"/>
                <w:sz w:val="20"/>
                <w:szCs w:val="20"/>
              </w:rPr>
            </w:pPr>
            <w:r>
              <w:rPr>
                <w:rFonts w:ascii="Libre Franklin" w:hAnsi="Libre Franklin" w:cs="Libre Franklin"/>
                <w:b w:val="0"/>
                <w:color w:val="7F7F7F"/>
                <w:sz w:val="20"/>
                <w:szCs w:val="20"/>
              </w:rPr>
              <w:t>Name:</w:t>
            </w:r>
          </w:p>
        </w:tc>
        <w:tc>
          <w:tcPr>
            <w:tcW w:w="3516" w:type="dxa"/>
            <w:tcBorders>
              <w:bottom w:val="single" w:sz="4" w:space="0" w:color="BFBFBF"/>
            </w:tcBorders>
          </w:tcPr>
          <w:p w14:paraId="77C3A0A0" w14:textId="6A2DFF5A" w:rsidR="00031DB2" w:rsidRDefault="000A3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re Franklin" w:hAnsi="Libre Franklin" w:cs="Libre Franklin"/>
                <w:color w:val="7F7F7F"/>
                <w:sz w:val="24"/>
                <w:szCs w:val="24"/>
              </w:rPr>
            </w:pPr>
            <w:r>
              <w:rPr>
                <w:rFonts w:ascii="Libre Franklin" w:hAnsi="Libre Franklin" w:cs="Libre Franklin"/>
                <w:color w:val="7F7F7F"/>
                <w:sz w:val="24"/>
                <w:szCs w:val="24"/>
              </w:rPr>
              <w:t>Americo Perez</w:t>
            </w:r>
          </w:p>
        </w:tc>
      </w:tr>
      <w:tr w:rsidR="00031DB2" w14:paraId="511B9B72" w14:textId="77777777" w:rsidTr="000A3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FFFFF"/>
            <w:vAlign w:val="bottom"/>
          </w:tcPr>
          <w:p w14:paraId="466627FD" w14:textId="77777777" w:rsidR="00031DB2" w:rsidRDefault="007B4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Libre Franklin" w:hAnsi="Libre Franklin" w:cs="Libre Franklin"/>
                <w:color w:val="7F7F7F"/>
                <w:sz w:val="20"/>
                <w:szCs w:val="20"/>
              </w:rPr>
            </w:pPr>
            <w:r>
              <w:rPr>
                <w:rFonts w:ascii="Libre Franklin" w:hAnsi="Libre Franklin" w:cs="Libre Franklin"/>
                <w:b w:val="0"/>
                <w:color w:val="7F7F7F"/>
                <w:sz w:val="20"/>
                <w:szCs w:val="20"/>
              </w:rPr>
              <w:t>Date:</w:t>
            </w:r>
          </w:p>
        </w:tc>
        <w:tc>
          <w:tcPr>
            <w:tcW w:w="351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FFFFFF" w:themeFill="background1"/>
          </w:tcPr>
          <w:p w14:paraId="5818F92A" w14:textId="6D9B9ED6" w:rsidR="00031DB2" w:rsidRDefault="000A3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re Franklin" w:hAnsi="Libre Franklin" w:cs="Libre Franklin"/>
                <w:color w:val="7F7F7F"/>
                <w:sz w:val="24"/>
                <w:szCs w:val="24"/>
                <w:shd w:val="clear" w:color="auto" w:fill="C6007E"/>
              </w:rPr>
            </w:pPr>
            <w:r>
              <w:rPr>
                <w:rFonts w:ascii="Libre Franklin" w:hAnsi="Libre Franklin" w:cs="Libre Franklin"/>
                <w:color w:val="7F7F7F"/>
                <w:sz w:val="24"/>
                <w:szCs w:val="24"/>
                <w:shd w:val="clear" w:color="auto" w:fill="C6007E"/>
              </w:rPr>
              <w:t>2022-02-02</w:t>
            </w:r>
          </w:p>
        </w:tc>
      </w:tr>
    </w:tbl>
    <w:p w14:paraId="2B27406D" w14:textId="77777777" w:rsidR="00031DB2" w:rsidRDefault="00031DB2">
      <w:pPr>
        <w:pBdr>
          <w:top w:val="nil"/>
          <w:left w:val="nil"/>
          <w:bottom w:val="nil"/>
          <w:right w:val="nil"/>
          <w:between w:val="nil"/>
        </w:pBdr>
        <w:rPr>
          <w:rFonts w:ascii="Libre Franklin" w:hAnsi="Libre Franklin" w:cs="Libre Franklin"/>
          <w:color w:val="7F7F7F"/>
          <w:sz w:val="44"/>
          <w:szCs w:val="44"/>
        </w:rPr>
      </w:pPr>
    </w:p>
    <w:p w14:paraId="1BDF718A" w14:textId="77777777" w:rsidR="00031DB2" w:rsidRDefault="007B4BD7">
      <w:pPr>
        <w:pBdr>
          <w:top w:val="nil"/>
          <w:left w:val="nil"/>
          <w:bottom w:val="nil"/>
          <w:right w:val="nil"/>
          <w:between w:val="nil"/>
        </w:pBdr>
        <w:rPr>
          <w:rFonts w:ascii="Libre Franklin" w:hAnsi="Libre Franklin" w:cs="Libre Franklin"/>
          <w:color w:val="C6007E"/>
          <w:sz w:val="44"/>
          <w:szCs w:val="44"/>
        </w:rPr>
      </w:pPr>
      <w:r>
        <w:rPr>
          <w:rFonts w:ascii="Libre Franklin" w:hAnsi="Libre Franklin" w:cs="Libre Franklin"/>
          <w:color w:val="C6007E"/>
          <w:sz w:val="44"/>
          <w:szCs w:val="44"/>
        </w:rPr>
        <w:t xml:space="preserve">IT </w:t>
      </w:r>
      <w:r w:rsidR="001E6E75">
        <w:rPr>
          <w:rFonts w:ascii="Libre Franklin" w:hAnsi="Libre Franklin" w:cs="Libre Franklin"/>
          <w:color w:val="C6007E"/>
          <w:sz w:val="44"/>
          <w:szCs w:val="44"/>
        </w:rPr>
        <w:t xml:space="preserve">Web </w:t>
      </w:r>
      <w:r>
        <w:rPr>
          <w:rFonts w:ascii="Libre Franklin" w:hAnsi="Libre Franklin" w:cs="Libre Franklin"/>
          <w:color w:val="C6007E"/>
          <w:sz w:val="44"/>
          <w:szCs w:val="44"/>
        </w:rPr>
        <w:t>Department - development sector</w:t>
      </w:r>
    </w:p>
    <w:p w14:paraId="661369BC" w14:textId="77777777" w:rsidR="00031DB2" w:rsidRDefault="007B4BD7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Libre Franklin" w:hAnsi="Libre Franklin" w:cs="Libre Franklin"/>
          <w:color w:val="7F7F7F"/>
          <w:u w:val="single"/>
        </w:rPr>
      </w:pPr>
      <w:r>
        <w:rPr>
          <w:rFonts w:ascii="Libre Franklin" w:hAnsi="Libre Franklin" w:cs="Libre Franklin"/>
          <w:color w:val="7F7F7F"/>
          <w:u w:val="single"/>
        </w:rPr>
        <w:t>System developer test</w:t>
      </w:r>
    </w:p>
    <w:p w14:paraId="11CC50C1" w14:textId="77777777" w:rsidR="00031DB2" w:rsidRDefault="007B4BD7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Libre Franklin" w:hAnsi="Libre Franklin" w:cs="Libre Franklin"/>
          <w:color w:val="7F7F7F"/>
          <w:sz w:val="18"/>
          <w:szCs w:val="18"/>
          <w:u w:val="single"/>
        </w:rPr>
      </w:pPr>
      <w:r>
        <w:rPr>
          <w:rFonts w:ascii="Libre Franklin" w:hAnsi="Libre Franklin" w:cs="Libre Franklin"/>
          <w:color w:val="7F7F7F"/>
        </w:rPr>
        <w:t>Please answer the questions below by circling the symbol in front of the correct answer(s), or writing your answer in the provided areas.</w:t>
      </w:r>
    </w:p>
    <w:p w14:paraId="6642AE77" w14:textId="77777777" w:rsidR="00031DB2" w:rsidRDefault="00031DB2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Libre Franklin" w:hAnsi="Libre Franklin" w:cs="Libre Franklin"/>
          <w:color w:val="7F7F7F"/>
          <w:sz w:val="26"/>
          <w:szCs w:val="26"/>
        </w:rPr>
      </w:pPr>
    </w:p>
    <w:p w14:paraId="272BE778" w14:textId="77777777" w:rsidR="00031DB2" w:rsidRDefault="007B4BD7">
      <w:pPr>
        <w:rPr>
          <w:color w:val="C6007E"/>
          <w:sz w:val="26"/>
          <w:szCs w:val="26"/>
        </w:rPr>
      </w:pPr>
      <w:r>
        <w:rPr>
          <w:color w:val="C6007E"/>
          <w:sz w:val="26"/>
          <w:szCs w:val="26"/>
        </w:rPr>
        <w:t>What two things do you need to create webpages &amp; view them?</w:t>
      </w:r>
    </w:p>
    <w:p w14:paraId="5A5BB112" w14:textId="629DAA1C" w:rsidR="00031DB2" w:rsidRDefault="00E96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ibre Franklin" w:hAnsi="Libre Franklin" w:cs="Libre Franklin"/>
          <w:color w:val="7F7F7F"/>
        </w:rPr>
      </w:pPr>
      <w:r>
        <w:rPr>
          <w:rFonts w:ascii="Libre Franklin" w:hAnsi="Libre Franklin" w:cs="Libre Franklin"/>
          <w:noProof/>
          <w:color w:val="7F7F7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D0588" wp14:editId="2B8CD7CF">
                <wp:simplePos x="0" y="0"/>
                <wp:positionH relativeFrom="column">
                  <wp:posOffset>187655</wp:posOffset>
                </wp:positionH>
                <wp:positionV relativeFrom="paragraph">
                  <wp:posOffset>202565</wp:posOffset>
                </wp:positionV>
                <wp:extent cx="160655" cy="160655"/>
                <wp:effectExtent l="0" t="0" r="10795" b="10795"/>
                <wp:wrapNone/>
                <wp:docPr id="1" name="Ellip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6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A363D" id="Ellips 1" o:spid="_x0000_s1026" style="position:absolute;margin-left:14.8pt;margin-top:15.95pt;width:12.6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" filled="f" strokecolor="black [3213]" strokeweight="1pt"/>
            </w:pict>
          </mc:Fallback>
        </mc:AlternateContent>
      </w:r>
      <w:r w:rsidR="007B4BD7">
        <w:rPr>
          <w:rFonts w:ascii="Libre Franklin" w:hAnsi="Libre Franklin" w:cs="Libre Franklin"/>
          <w:color w:val="7F7F7F"/>
        </w:rPr>
        <w:t>A text editor &amp; a compiler</w:t>
      </w:r>
    </w:p>
    <w:p w14:paraId="0AA4EE83" w14:textId="16B2C0DD" w:rsidR="00031DB2" w:rsidRPr="008D079F" w:rsidRDefault="007B4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ibre Franklin" w:hAnsi="Libre Franklin" w:cs="Libre Franklin"/>
          <w:color w:val="7F7F7F"/>
        </w:rPr>
      </w:pPr>
      <w:r w:rsidRPr="008D079F">
        <w:rPr>
          <w:rFonts w:ascii="Libre Franklin" w:hAnsi="Libre Franklin" w:cs="Libre Franklin"/>
          <w:color w:val="7F7F7F"/>
        </w:rPr>
        <w:t>A text editor &amp; a web browser</w:t>
      </w:r>
    </w:p>
    <w:p w14:paraId="745ECB70" w14:textId="77777777" w:rsidR="00031DB2" w:rsidRDefault="007B4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ibre Franklin" w:hAnsi="Libre Franklin" w:cs="Libre Franklin"/>
          <w:color w:val="7F7F7F"/>
        </w:rPr>
      </w:pPr>
      <w:r>
        <w:rPr>
          <w:rFonts w:ascii="Libre Franklin" w:hAnsi="Libre Franklin" w:cs="Libre Franklin"/>
          <w:color w:val="7F7F7F"/>
        </w:rPr>
        <w:t>A compiler &amp; a web browser</w:t>
      </w:r>
    </w:p>
    <w:p w14:paraId="73AF7C33" w14:textId="77777777" w:rsidR="00031DB2" w:rsidRDefault="007B4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Libre Franklin" w:hAnsi="Libre Franklin" w:cs="Libre Franklin"/>
          <w:color w:val="7F7F7F"/>
        </w:rPr>
        <w:t>None of the above</w:t>
      </w:r>
    </w:p>
    <w:p w14:paraId="2E3C9BC0" w14:textId="77777777" w:rsidR="00031DB2" w:rsidRDefault="00031DB2">
      <w:pPr>
        <w:pStyle w:val="Rubrik2"/>
        <w:spacing w:before="0" w:after="0"/>
        <w:rPr>
          <w:rFonts w:ascii="Libre Franklin" w:eastAsia="Libre Franklin" w:hAnsi="Libre Franklin" w:cs="Libre Franklin"/>
          <w:color w:val="C6007E"/>
          <w:szCs w:val="26"/>
        </w:rPr>
      </w:pPr>
    </w:p>
    <w:p w14:paraId="662FEBE4" w14:textId="77777777" w:rsidR="00031DB2" w:rsidRDefault="007B4BD7">
      <w:pPr>
        <w:pStyle w:val="Rubrik2"/>
        <w:spacing w:before="0"/>
        <w:rPr>
          <w:rFonts w:ascii="Libre Franklin" w:eastAsia="Libre Franklin" w:hAnsi="Libre Franklin" w:cs="Libre Franklin"/>
          <w:color w:val="C6007E"/>
          <w:szCs w:val="26"/>
        </w:rPr>
      </w:pPr>
      <w:r>
        <w:rPr>
          <w:rFonts w:ascii="Libre Franklin" w:eastAsia="Libre Franklin" w:hAnsi="Libre Franklin" w:cs="Libre Franklin"/>
          <w:color w:val="C6007E"/>
          <w:szCs w:val="26"/>
        </w:rPr>
        <w:t>Which of the following tags go inside the head section of an HTML document?</w:t>
      </w:r>
    </w:p>
    <w:p w14:paraId="57796D2F" w14:textId="77777777" w:rsidR="00031DB2" w:rsidRDefault="007B4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ibre Franklin" w:hAnsi="Libre Franklin" w:cs="Libre Franklin"/>
          <w:color w:val="7F7F7F"/>
        </w:rPr>
      </w:pPr>
      <w:r>
        <w:rPr>
          <w:rFonts w:ascii="Libre Franklin" w:hAnsi="Libre Franklin" w:cs="Libre Franklin"/>
          <w:color w:val="7F7F7F"/>
        </w:rPr>
        <w:t>&lt;title&gt;</w:t>
      </w:r>
      <w:sdt>
        <w:sdtPr>
          <w:tag w:val="goog_rdk_0"/>
          <w:id w:val="-75367468"/>
        </w:sdtPr>
        <w:sdtEndPr/>
        <w:sdtContent>
          <w:ins w:id="0" w:author="Emil Berntling" w:date="2020-11-13T10:05:00Z">
            <w:r>
              <w:rPr>
                <w:rFonts w:ascii="Libre Franklin" w:hAnsi="Libre Franklin" w:cs="Libre Franklin"/>
                <w:color w:val="7F7F7F"/>
              </w:rPr>
              <w:t xml:space="preserve"> </w:t>
            </w:r>
          </w:ins>
        </w:sdtContent>
      </w:sdt>
    </w:p>
    <w:p w14:paraId="685E785E" w14:textId="77777777" w:rsidR="00031DB2" w:rsidRDefault="007B4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ibre Franklin" w:hAnsi="Libre Franklin" w:cs="Libre Franklin"/>
          <w:color w:val="7F7F7F"/>
        </w:rPr>
      </w:pPr>
      <w:r>
        <w:rPr>
          <w:rFonts w:ascii="Libre Franklin" w:hAnsi="Libre Franklin" w:cs="Libre Franklin"/>
          <w:color w:val="7F7F7F"/>
        </w:rPr>
        <w:t>&lt;script&gt;</w:t>
      </w:r>
    </w:p>
    <w:p w14:paraId="0B3C9541" w14:textId="328398AB" w:rsidR="00031DB2" w:rsidRPr="008D079F" w:rsidRDefault="00E96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ibre Franklin" w:hAnsi="Libre Franklin" w:cs="Libre Franklin"/>
          <w:color w:val="7F7F7F"/>
        </w:rPr>
      </w:pPr>
      <w:r>
        <w:rPr>
          <w:rFonts w:ascii="Libre Franklin" w:hAnsi="Libre Franklin" w:cs="Libre Franklin"/>
          <w:noProof/>
          <w:color w:val="7F7F7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3D484" wp14:editId="66280ACE">
                <wp:simplePos x="0" y="0"/>
                <wp:positionH relativeFrom="column">
                  <wp:posOffset>188925</wp:posOffset>
                </wp:positionH>
                <wp:positionV relativeFrom="paragraph">
                  <wp:posOffset>203200</wp:posOffset>
                </wp:positionV>
                <wp:extent cx="160655" cy="160655"/>
                <wp:effectExtent l="0" t="0" r="10795" b="10795"/>
                <wp:wrapNone/>
                <wp:docPr id="2" name="Ellip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6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35C85" id="Ellips 2" o:spid="_x0000_s1026" style="position:absolute;margin-left:14.9pt;margin-top:16pt;width:12.65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" filled="f" strokecolor="black [3213]" strokeweight="1pt"/>
            </w:pict>
          </mc:Fallback>
        </mc:AlternateContent>
      </w:r>
      <w:r w:rsidR="007B4BD7" w:rsidRPr="008D079F">
        <w:rPr>
          <w:rFonts w:ascii="Libre Franklin" w:hAnsi="Libre Franklin" w:cs="Libre Franklin"/>
          <w:color w:val="7F7F7F"/>
        </w:rPr>
        <w:t>&lt;link&gt;</w:t>
      </w:r>
    </w:p>
    <w:p w14:paraId="2E368FB1" w14:textId="72DA0F23" w:rsidR="00031DB2" w:rsidRPr="008D079F" w:rsidRDefault="007B4B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ibre Franklin" w:hAnsi="Libre Franklin" w:cs="Libre Franklin"/>
          <w:color w:val="7F7F7F"/>
        </w:rPr>
      </w:pPr>
      <w:proofErr w:type="gramStart"/>
      <w:r w:rsidRPr="008D079F">
        <w:rPr>
          <w:rFonts w:ascii="Libre Franklin" w:hAnsi="Libre Franklin" w:cs="Libre Franklin"/>
          <w:color w:val="7F7F7F"/>
        </w:rPr>
        <w:t>All of</w:t>
      </w:r>
      <w:proofErr w:type="gramEnd"/>
      <w:r w:rsidRPr="008D079F">
        <w:rPr>
          <w:rFonts w:ascii="Libre Franklin" w:hAnsi="Libre Franklin" w:cs="Libre Franklin"/>
          <w:color w:val="7F7F7F"/>
        </w:rPr>
        <w:t xml:space="preserve"> the above</w:t>
      </w:r>
    </w:p>
    <w:p w14:paraId="7E33522A" w14:textId="77777777" w:rsidR="008D079F" w:rsidRPr="008D079F" w:rsidRDefault="008D079F" w:rsidP="008D079F"/>
    <w:p w14:paraId="11E3FF6F" w14:textId="77777777" w:rsidR="008D079F" w:rsidRDefault="007B4BD7" w:rsidP="00EC58D4">
      <w:pPr>
        <w:pStyle w:val="Rubrik2"/>
      </w:pPr>
      <w:r>
        <w:t>Where is JavaScript processed?</w:t>
      </w:r>
    </w:p>
    <w:p w14:paraId="72CB07A2" w14:textId="43C55820" w:rsidR="007E02C6" w:rsidRPr="00E96BEC" w:rsidRDefault="00E96BEC" w:rsidP="007E02C6">
      <w:pPr>
        <w:pStyle w:val="Rubrik2"/>
        <w:rPr>
          <w:color w:val="auto"/>
          <w:sz w:val="28"/>
        </w:rPr>
      </w:pPr>
      <w:r w:rsidRPr="00E96BEC">
        <w:rPr>
          <w:color w:val="auto"/>
          <w:sz w:val="28"/>
        </w:rPr>
        <w:t>Normally on the browser but it can be processed on the server side too</w:t>
      </w:r>
    </w:p>
    <w:p w14:paraId="71F0C889" w14:textId="77777777" w:rsidR="007E02C6" w:rsidRDefault="007E02C6" w:rsidP="007E02C6">
      <w:pPr>
        <w:pStyle w:val="Rubrik2"/>
      </w:pPr>
      <w:r>
        <w:t xml:space="preserve">What would happen if a </w:t>
      </w:r>
      <w:proofErr w:type="gramStart"/>
      <w:r>
        <w:t>user clicks</w:t>
      </w:r>
      <w:proofErr w:type="gramEnd"/>
      <w:r>
        <w:t xml:space="preserve"> &lt;p&gt; in both cases?</w:t>
      </w:r>
    </w:p>
    <w:p w14:paraId="3D4A252F" w14:textId="77777777" w:rsidR="007E02C6" w:rsidRPr="007E02C6" w:rsidRDefault="007E02C6" w:rsidP="007E02C6">
      <w:pPr>
        <w:rPr>
          <w:b/>
        </w:rPr>
      </w:pPr>
      <w:r w:rsidRPr="007E02C6">
        <w:rPr>
          <w:b/>
        </w:rPr>
        <w:t xml:space="preserve">  Case1:</w:t>
      </w:r>
    </w:p>
    <w:p w14:paraId="608147D3" w14:textId="77777777" w:rsidR="007E02C6" w:rsidRPr="007E02C6" w:rsidRDefault="007E02C6" w:rsidP="007E02C6">
      <w:pPr>
        <w:rPr>
          <w:rFonts w:ascii="Libre Franklin" w:hAnsi="Libre Franklin" w:cs="Libre Franklin"/>
          <w:color w:val="7F7F7F"/>
        </w:rPr>
      </w:pPr>
      <w:r w:rsidRPr="007E02C6">
        <w:rPr>
          <w:rFonts w:ascii="Libre Franklin" w:hAnsi="Libre Franklin" w:cs="Libre Franklin"/>
          <w:color w:val="7F7F7F"/>
        </w:rPr>
        <w:t xml:space="preserve"> &lt;p class="a"&gt;This is Statement </w:t>
      </w:r>
      <w:proofErr w:type="gramStart"/>
      <w:r w:rsidRPr="007E02C6">
        <w:rPr>
          <w:rFonts w:ascii="Libre Franklin" w:hAnsi="Libre Franklin" w:cs="Libre Franklin"/>
          <w:color w:val="7F7F7F"/>
        </w:rPr>
        <w:t>1.&lt;</w:t>
      </w:r>
      <w:proofErr w:type="gramEnd"/>
      <w:r w:rsidRPr="007E02C6">
        <w:rPr>
          <w:rFonts w:ascii="Libre Franklin" w:hAnsi="Libre Franklin" w:cs="Libre Franklin"/>
          <w:color w:val="7F7F7F"/>
        </w:rPr>
        <w:t>/p&gt;</w:t>
      </w:r>
    </w:p>
    <w:p w14:paraId="5AAD5BFE" w14:textId="77777777" w:rsidR="007E02C6" w:rsidRPr="007E02C6" w:rsidRDefault="007E02C6" w:rsidP="007E02C6">
      <w:pPr>
        <w:rPr>
          <w:rFonts w:ascii="Libre Franklin" w:hAnsi="Libre Franklin" w:cs="Libre Franklin"/>
          <w:color w:val="7F7F7F"/>
        </w:rPr>
      </w:pPr>
      <w:r w:rsidRPr="007E02C6">
        <w:rPr>
          <w:rFonts w:ascii="Libre Franklin" w:hAnsi="Libre Franklin" w:cs="Libre Franklin"/>
          <w:color w:val="7F7F7F"/>
        </w:rPr>
        <w:t>        &lt;script&gt;            </w:t>
      </w:r>
    </w:p>
    <w:p w14:paraId="47AF0028" w14:textId="77777777" w:rsidR="007E02C6" w:rsidRPr="007E02C6" w:rsidRDefault="007E02C6" w:rsidP="007E02C6">
      <w:pPr>
        <w:rPr>
          <w:rFonts w:ascii="Libre Franklin" w:hAnsi="Libre Franklin" w:cs="Libre Franklin"/>
          <w:color w:val="7F7F7F"/>
        </w:rPr>
      </w:pPr>
      <w:r w:rsidRPr="007E02C6">
        <w:rPr>
          <w:rFonts w:ascii="Libre Franklin" w:hAnsi="Libre Franklin" w:cs="Libre Franklin"/>
          <w:color w:val="7F7F7F"/>
        </w:rPr>
        <w:t>            $(</w:t>
      </w:r>
      <w:proofErr w:type="gramStart"/>
      <w:r w:rsidRPr="007E02C6">
        <w:rPr>
          <w:rFonts w:ascii="Libre Franklin" w:hAnsi="Libre Franklin" w:cs="Libre Franklin"/>
          <w:color w:val="7F7F7F"/>
        </w:rPr>
        <w:t>".a</w:t>
      </w:r>
      <w:proofErr w:type="gramEnd"/>
      <w:r w:rsidRPr="007E02C6">
        <w:rPr>
          <w:rFonts w:ascii="Libre Franklin" w:hAnsi="Libre Franklin" w:cs="Libre Franklin"/>
          <w:color w:val="7F7F7F"/>
        </w:rPr>
        <w:t>").</w:t>
      </w:r>
      <w:r w:rsidRPr="007E02C6">
        <w:rPr>
          <w:rFonts w:ascii="Libre Franklin" w:hAnsi="Libre Franklin" w:cs="Libre Franklin"/>
          <w:b/>
          <w:color w:val="7F7F7F"/>
        </w:rPr>
        <w:t>bind</w:t>
      </w:r>
      <w:r w:rsidRPr="007E02C6">
        <w:rPr>
          <w:rFonts w:ascii="Libre Franklin" w:hAnsi="Libre Franklin" w:cs="Libre Franklin"/>
          <w:color w:val="7F7F7F"/>
        </w:rPr>
        <w:t>("</w:t>
      </w:r>
      <w:proofErr w:type="spellStart"/>
      <w:r w:rsidRPr="007E02C6">
        <w:rPr>
          <w:rFonts w:ascii="Libre Franklin" w:hAnsi="Libre Franklin" w:cs="Libre Franklin"/>
          <w:color w:val="7F7F7F"/>
        </w:rPr>
        <w:t>click",function</w:t>
      </w:r>
      <w:proofErr w:type="spellEnd"/>
      <w:r w:rsidRPr="007E02C6">
        <w:rPr>
          <w:rFonts w:ascii="Libre Franklin" w:hAnsi="Libre Franklin" w:cs="Libre Franklin"/>
          <w:color w:val="7F7F7F"/>
        </w:rPr>
        <w:t>(){</w:t>
      </w:r>
    </w:p>
    <w:p w14:paraId="1FA5D30D" w14:textId="77777777" w:rsidR="007E02C6" w:rsidRPr="007E02C6" w:rsidRDefault="007E02C6" w:rsidP="007E02C6">
      <w:pPr>
        <w:rPr>
          <w:rFonts w:ascii="Libre Franklin" w:hAnsi="Libre Franklin" w:cs="Libre Franklin"/>
          <w:color w:val="7F7F7F"/>
        </w:rPr>
      </w:pPr>
      <w:r w:rsidRPr="007E02C6">
        <w:rPr>
          <w:rFonts w:ascii="Libre Franklin" w:hAnsi="Libre Franklin" w:cs="Libre Franklin"/>
          <w:color w:val="7F7F7F"/>
        </w:rPr>
        <w:t>                $(this).</w:t>
      </w:r>
      <w:proofErr w:type="spellStart"/>
      <w:r w:rsidRPr="007E02C6">
        <w:rPr>
          <w:rFonts w:ascii="Libre Franklin" w:hAnsi="Libre Franklin" w:cs="Libre Franklin"/>
          <w:color w:val="7F7F7F"/>
        </w:rPr>
        <w:t>css</w:t>
      </w:r>
      <w:proofErr w:type="spellEnd"/>
      <w:r w:rsidRPr="007E02C6">
        <w:rPr>
          <w:rFonts w:ascii="Libre Franklin" w:hAnsi="Libre Franklin" w:cs="Libre Franklin"/>
          <w:color w:val="7F7F7F"/>
        </w:rPr>
        <w:t>("</w:t>
      </w:r>
      <w:proofErr w:type="spellStart"/>
      <w:r w:rsidRPr="007E02C6">
        <w:rPr>
          <w:rFonts w:ascii="Libre Franklin" w:hAnsi="Libre Franklin" w:cs="Libre Franklin"/>
          <w:color w:val="7F7F7F"/>
        </w:rPr>
        <w:t>color","red</w:t>
      </w:r>
      <w:proofErr w:type="spellEnd"/>
      <w:r w:rsidRPr="007E02C6">
        <w:rPr>
          <w:rFonts w:ascii="Libre Franklin" w:hAnsi="Libre Franklin" w:cs="Libre Franklin"/>
          <w:color w:val="7F7F7F"/>
        </w:rPr>
        <w:t>"</w:t>
      </w:r>
      <w:proofErr w:type="gramStart"/>
      <w:r w:rsidRPr="007E02C6">
        <w:rPr>
          <w:rFonts w:ascii="Libre Franklin" w:hAnsi="Libre Franklin" w:cs="Libre Franklin"/>
          <w:color w:val="7F7F7F"/>
        </w:rPr>
        <w:t>);</w:t>
      </w:r>
      <w:proofErr w:type="gramEnd"/>
      <w:r w:rsidRPr="007E02C6">
        <w:rPr>
          <w:rFonts w:ascii="Libre Franklin" w:hAnsi="Libre Franklin" w:cs="Libre Franklin"/>
          <w:color w:val="7F7F7F"/>
        </w:rPr>
        <w:t> </w:t>
      </w:r>
    </w:p>
    <w:p w14:paraId="379E6F5E" w14:textId="77777777" w:rsidR="007E02C6" w:rsidRPr="007E02C6" w:rsidRDefault="007E02C6" w:rsidP="007E02C6">
      <w:pPr>
        <w:rPr>
          <w:rFonts w:ascii="Libre Franklin" w:hAnsi="Libre Franklin" w:cs="Libre Franklin"/>
          <w:color w:val="7F7F7F"/>
        </w:rPr>
      </w:pPr>
      <w:r w:rsidRPr="007E02C6">
        <w:rPr>
          <w:rFonts w:ascii="Libre Franklin" w:hAnsi="Libre Franklin" w:cs="Libre Franklin"/>
          <w:color w:val="7F7F7F"/>
        </w:rPr>
        <w:t>            });</w:t>
      </w:r>
    </w:p>
    <w:p w14:paraId="5423343A" w14:textId="77777777" w:rsidR="007E02C6" w:rsidRPr="007E02C6" w:rsidRDefault="007E02C6" w:rsidP="007E02C6">
      <w:pPr>
        <w:rPr>
          <w:rFonts w:ascii="Libre Franklin" w:hAnsi="Libre Franklin" w:cs="Libre Franklin"/>
          <w:color w:val="7F7F7F"/>
        </w:rPr>
      </w:pPr>
      <w:r w:rsidRPr="007E02C6">
        <w:rPr>
          <w:rFonts w:ascii="Libre Franklin" w:hAnsi="Libre Franklin" w:cs="Libre Franklin"/>
          <w:color w:val="7F7F7F"/>
        </w:rPr>
        <w:t>        &lt;/script&gt;</w:t>
      </w:r>
    </w:p>
    <w:p w14:paraId="65976F0F" w14:textId="0B6EBD0C" w:rsidR="007E02C6" w:rsidRDefault="007E02C6" w:rsidP="007E02C6">
      <w:pPr>
        <w:rPr>
          <w:rFonts w:ascii="Libre Franklin" w:hAnsi="Libre Franklin" w:cs="Libre Franklin"/>
          <w:color w:val="7F7F7F"/>
        </w:rPr>
      </w:pPr>
      <w:r w:rsidRPr="007E02C6">
        <w:rPr>
          <w:rFonts w:ascii="Libre Franklin" w:hAnsi="Libre Franklin" w:cs="Libre Franklin"/>
          <w:color w:val="7F7F7F"/>
        </w:rPr>
        <w:lastRenderedPageBreak/>
        <w:t xml:space="preserve">        &lt;p class="a"&gt;This is Statement </w:t>
      </w:r>
      <w:proofErr w:type="gramStart"/>
      <w:r w:rsidRPr="007E02C6">
        <w:rPr>
          <w:rFonts w:ascii="Libre Franklin" w:hAnsi="Libre Franklin" w:cs="Libre Franklin"/>
          <w:color w:val="7F7F7F"/>
        </w:rPr>
        <w:t>2.&lt;</w:t>
      </w:r>
      <w:proofErr w:type="gramEnd"/>
      <w:r w:rsidRPr="007E02C6">
        <w:rPr>
          <w:rFonts w:ascii="Libre Franklin" w:hAnsi="Libre Franklin" w:cs="Libre Franklin"/>
          <w:color w:val="7F7F7F"/>
        </w:rPr>
        <w:t>/p&gt;</w:t>
      </w:r>
    </w:p>
    <w:p w14:paraId="32572337" w14:textId="207BB5BF" w:rsidR="00E96BEC" w:rsidRPr="008E5503" w:rsidRDefault="00E96BEC" w:rsidP="007E02C6">
      <w:pPr>
        <w:rPr>
          <w:rFonts w:asciiTheme="majorHAnsi" w:hAnsiTheme="majorHAnsi" w:cs="Libre Franklin"/>
          <w:color w:val="595959" w:themeColor="text1" w:themeTint="A6"/>
        </w:rPr>
      </w:pPr>
      <w:r w:rsidRPr="008E5503">
        <w:rPr>
          <w:rFonts w:asciiTheme="majorHAnsi" w:hAnsiTheme="majorHAnsi" w:cs="Libre Franklin"/>
          <w:color w:val="595959" w:themeColor="text1" w:themeTint="A6"/>
        </w:rPr>
        <w:t xml:space="preserve">Statement 1 will get red </w:t>
      </w:r>
      <w:r w:rsidR="00E574C8" w:rsidRPr="008E5503">
        <w:rPr>
          <w:rFonts w:asciiTheme="majorHAnsi" w:hAnsiTheme="majorHAnsi" w:cs="Libre Franklin"/>
          <w:color w:val="595959" w:themeColor="text1" w:themeTint="A6"/>
        </w:rPr>
        <w:t>color,</w:t>
      </w:r>
      <w:r w:rsidRPr="008E5503">
        <w:rPr>
          <w:rFonts w:asciiTheme="majorHAnsi" w:hAnsiTheme="majorHAnsi" w:cs="Libre Franklin"/>
          <w:color w:val="595959" w:themeColor="text1" w:themeTint="A6"/>
        </w:rPr>
        <w:t xml:space="preserve"> but the second statement will be not affected since the </w:t>
      </w:r>
      <w:r w:rsidR="00E574C8" w:rsidRPr="008E5503">
        <w:rPr>
          <w:rFonts w:asciiTheme="majorHAnsi" w:hAnsiTheme="majorHAnsi" w:cs="Libre Franklin"/>
          <w:color w:val="595959" w:themeColor="text1" w:themeTint="A6"/>
        </w:rPr>
        <w:t>binding</w:t>
      </w:r>
      <w:r w:rsidRPr="008E5503">
        <w:rPr>
          <w:rFonts w:asciiTheme="majorHAnsi" w:hAnsiTheme="majorHAnsi" w:cs="Libre Franklin"/>
          <w:color w:val="595959" w:themeColor="text1" w:themeTint="A6"/>
        </w:rPr>
        <w:t xml:space="preserve"> happens before statement 2</w:t>
      </w:r>
      <w:r w:rsidR="00E574C8" w:rsidRPr="008E5503">
        <w:rPr>
          <w:rFonts w:asciiTheme="majorHAnsi" w:hAnsiTheme="majorHAnsi" w:cs="Libre Franklin"/>
          <w:color w:val="595959" w:themeColor="text1" w:themeTint="A6"/>
        </w:rPr>
        <w:t xml:space="preserve"> and it will not work on element after the binding.</w:t>
      </w:r>
    </w:p>
    <w:p w14:paraId="44F82C10" w14:textId="77777777" w:rsidR="008E5503" w:rsidRPr="00E574C8" w:rsidRDefault="008E5503" w:rsidP="007E02C6">
      <w:pPr>
        <w:rPr>
          <w:rFonts w:ascii="Libre Franklin" w:hAnsi="Libre Franklin" w:cs="Libre Franklin"/>
          <w:color w:val="auto"/>
        </w:rPr>
      </w:pPr>
    </w:p>
    <w:p w14:paraId="7D8C720E" w14:textId="77777777" w:rsidR="007E02C6" w:rsidRDefault="007E02C6" w:rsidP="008D079F">
      <w:r w:rsidRPr="007E02C6">
        <w:rPr>
          <w:b/>
        </w:rPr>
        <w:t xml:space="preserve">  </w:t>
      </w:r>
      <w:r>
        <w:rPr>
          <w:b/>
        </w:rPr>
        <w:t>Case2:</w:t>
      </w:r>
    </w:p>
    <w:p w14:paraId="10007A9A" w14:textId="77777777" w:rsidR="007E02C6" w:rsidRPr="007E02C6" w:rsidRDefault="007E02C6" w:rsidP="007E02C6">
      <w:pPr>
        <w:rPr>
          <w:rFonts w:ascii="Libre Franklin" w:hAnsi="Libre Franklin" w:cs="Libre Franklin"/>
          <w:color w:val="7F7F7F"/>
        </w:rPr>
      </w:pPr>
      <w:r>
        <w:t xml:space="preserve">   </w:t>
      </w:r>
      <w:r w:rsidRPr="007E02C6">
        <w:rPr>
          <w:rFonts w:ascii="Libre Franklin" w:hAnsi="Libre Franklin" w:cs="Libre Franklin"/>
          <w:color w:val="7F7F7F"/>
        </w:rPr>
        <w:t xml:space="preserve">&lt;p class="a"&gt;This is Statement </w:t>
      </w:r>
      <w:proofErr w:type="gramStart"/>
      <w:r w:rsidRPr="007E02C6">
        <w:rPr>
          <w:rFonts w:ascii="Libre Franklin" w:hAnsi="Libre Franklin" w:cs="Libre Franklin"/>
          <w:color w:val="7F7F7F"/>
        </w:rPr>
        <w:t>1.&lt;</w:t>
      </w:r>
      <w:proofErr w:type="gramEnd"/>
      <w:r w:rsidRPr="007E02C6">
        <w:rPr>
          <w:rFonts w:ascii="Libre Franklin" w:hAnsi="Libre Franklin" w:cs="Libre Franklin"/>
          <w:color w:val="7F7F7F"/>
        </w:rPr>
        <w:t>/p&gt;</w:t>
      </w:r>
    </w:p>
    <w:p w14:paraId="7D6C0EA1" w14:textId="77777777" w:rsidR="007E02C6" w:rsidRPr="007E02C6" w:rsidRDefault="007E02C6" w:rsidP="007E02C6">
      <w:pPr>
        <w:rPr>
          <w:rFonts w:ascii="Libre Franklin" w:hAnsi="Libre Franklin" w:cs="Libre Franklin"/>
          <w:color w:val="7F7F7F"/>
        </w:rPr>
      </w:pPr>
      <w:r w:rsidRPr="007E02C6">
        <w:rPr>
          <w:rFonts w:ascii="Libre Franklin" w:hAnsi="Libre Franklin" w:cs="Libre Franklin"/>
          <w:color w:val="7F7F7F"/>
        </w:rPr>
        <w:t>        &lt;script&gt;            </w:t>
      </w:r>
    </w:p>
    <w:p w14:paraId="357A2888" w14:textId="77777777" w:rsidR="007E02C6" w:rsidRPr="007E02C6" w:rsidRDefault="007E02C6" w:rsidP="007E02C6">
      <w:pPr>
        <w:rPr>
          <w:rFonts w:ascii="Libre Franklin" w:hAnsi="Libre Franklin" w:cs="Libre Franklin"/>
          <w:color w:val="7F7F7F"/>
        </w:rPr>
      </w:pPr>
      <w:r w:rsidRPr="007E02C6">
        <w:rPr>
          <w:rFonts w:ascii="Libre Franklin" w:hAnsi="Libre Franklin" w:cs="Libre Franklin"/>
          <w:color w:val="7F7F7F"/>
        </w:rPr>
        <w:t>           $(document</w:t>
      </w:r>
      <w:proofErr w:type="gramStart"/>
      <w:r w:rsidRPr="007E02C6">
        <w:rPr>
          <w:rFonts w:ascii="Libre Franklin" w:hAnsi="Libre Franklin" w:cs="Libre Franklin"/>
          <w:color w:val="7F7F7F"/>
        </w:rPr>
        <w:t>).</w:t>
      </w:r>
      <w:r w:rsidRPr="007E02C6">
        <w:rPr>
          <w:rFonts w:ascii="Libre Franklin" w:hAnsi="Libre Franklin" w:cs="Libre Franklin"/>
          <w:b/>
          <w:color w:val="7F7F7F"/>
        </w:rPr>
        <w:t>on</w:t>
      </w:r>
      <w:proofErr w:type="gramEnd"/>
      <w:r w:rsidRPr="007E02C6">
        <w:rPr>
          <w:rFonts w:ascii="Libre Franklin" w:hAnsi="Libre Franklin" w:cs="Libre Franklin"/>
          <w:color w:val="7F7F7F"/>
        </w:rPr>
        <w:t>("</w:t>
      </w:r>
      <w:proofErr w:type="spellStart"/>
      <w:r w:rsidRPr="007E02C6">
        <w:rPr>
          <w:rFonts w:ascii="Libre Franklin" w:hAnsi="Libre Franklin" w:cs="Libre Franklin"/>
          <w:color w:val="7F7F7F"/>
        </w:rPr>
        <w:t>click",".a",function</w:t>
      </w:r>
      <w:proofErr w:type="spellEnd"/>
      <w:r w:rsidRPr="007E02C6">
        <w:rPr>
          <w:rFonts w:ascii="Libre Franklin" w:hAnsi="Libre Franklin" w:cs="Libre Franklin"/>
          <w:color w:val="7F7F7F"/>
        </w:rPr>
        <w:t>(){</w:t>
      </w:r>
    </w:p>
    <w:p w14:paraId="2A71AE91" w14:textId="77777777" w:rsidR="007E02C6" w:rsidRPr="007E02C6" w:rsidRDefault="007E02C6" w:rsidP="007E02C6">
      <w:pPr>
        <w:rPr>
          <w:rFonts w:ascii="Libre Franklin" w:hAnsi="Libre Franklin" w:cs="Libre Franklin"/>
          <w:color w:val="7F7F7F"/>
        </w:rPr>
      </w:pPr>
      <w:r w:rsidRPr="007E02C6">
        <w:rPr>
          <w:rFonts w:ascii="Libre Franklin" w:hAnsi="Libre Franklin" w:cs="Libre Franklin"/>
          <w:color w:val="7F7F7F"/>
        </w:rPr>
        <w:t>                $(this).</w:t>
      </w:r>
      <w:proofErr w:type="spellStart"/>
      <w:r w:rsidRPr="007E02C6">
        <w:rPr>
          <w:rFonts w:ascii="Libre Franklin" w:hAnsi="Libre Franklin" w:cs="Libre Franklin"/>
          <w:color w:val="7F7F7F"/>
        </w:rPr>
        <w:t>css</w:t>
      </w:r>
      <w:proofErr w:type="spellEnd"/>
      <w:r w:rsidRPr="007E02C6">
        <w:rPr>
          <w:rFonts w:ascii="Libre Franklin" w:hAnsi="Libre Franklin" w:cs="Libre Franklin"/>
          <w:color w:val="7F7F7F"/>
        </w:rPr>
        <w:t>("</w:t>
      </w:r>
      <w:proofErr w:type="spellStart"/>
      <w:r w:rsidRPr="007E02C6">
        <w:rPr>
          <w:rFonts w:ascii="Libre Franklin" w:hAnsi="Libre Franklin" w:cs="Libre Franklin"/>
          <w:color w:val="7F7F7F"/>
        </w:rPr>
        <w:t>color","red</w:t>
      </w:r>
      <w:proofErr w:type="spellEnd"/>
      <w:r w:rsidRPr="007E02C6">
        <w:rPr>
          <w:rFonts w:ascii="Libre Franklin" w:hAnsi="Libre Franklin" w:cs="Libre Franklin"/>
          <w:color w:val="7F7F7F"/>
        </w:rPr>
        <w:t>"</w:t>
      </w:r>
      <w:proofErr w:type="gramStart"/>
      <w:r w:rsidRPr="007E02C6">
        <w:rPr>
          <w:rFonts w:ascii="Libre Franklin" w:hAnsi="Libre Franklin" w:cs="Libre Franklin"/>
          <w:color w:val="7F7F7F"/>
        </w:rPr>
        <w:t>);</w:t>
      </w:r>
      <w:proofErr w:type="gramEnd"/>
      <w:r w:rsidRPr="007E02C6">
        <w:rPr>
          <w:rFonts w:ascii="Libre Franklin" w:hAnsi="Libre Franklin" w:cs="Libre Franklin"/>
          <w:color w:val="7F7F7F"/>
        </w:rPr>
        <w:t> </w:t>
      </w:r>
    </w:p>
    <w:p w14:paraId="6642BD40" w14:textId="77777777" w:rsidR="007E02C6" w:rsidRPr="007E02C6" w:rsidRDefault="007E02C6" w:rsidP="007E02C6">
      <w:pPr>
        <w:rPr>
          <w:rFonts w:ascii="Libre Franklin" w:hAnsi="Libre Franklin" w:cs="Libre Franklin"/>
          <w:color w:val="7F7F7F"/>
        </w:rPr>
      </w:pPr>
      <w:r w:rsidRPr="007E02C6">
        <w:rPr>
          <w:rFonts w:ascii="Libre Franklin" w:hAnsi="Libre Franklin" w:cs="Libre Franklin"/>
          <w:color w:val="7F7F7F"/>
        </w:rPr>
        <w:t>            });        </w:t>
      </w:r>
    </w:p>
    <w:p w14:paraId="29633284" w14:textId="77777777" w:rsidR="007E02C6" w:rsidRPr="007E02C6" w:rsidRDefault="007E02C6" w:rsidP="007E02C6">
      <w:pPr>
        <w:rPr>
          <w:rFonts w:ascii="Libre Franklin" w:hAnsi="Libre Franklin" w:cs="Libre Franklin"/>
          <w:color w:val="7F7F7F"/>
        </w:rPr>
      </w:pPr>
      <w:r w:rsidRPr="007E02C6">
        <w:rPr>
          <w:rFonts w:ascii="Libre Franklin" w:hAnsi="Libre Franklin" w:cs="Libre Franklin"/>
          <w:color w:val="7F7F7F"/>
        </w:rPr>
        <w:t xml:space="preserve">       &lt;/script&gt;</w:t>
      </w:r>
    </w:p>
    <w:p w14:paraId="5D95CBDE" w14:textId="3D13668D" w:rsidR="008D079F" w:rsidRDefault="007E02C6" w:rsidP="007E02C6">
      <w:pPr>
        <w:rPr>
          <w:rFonts w:ascii="Libre Franklin" w:hAnsi="Libre Franklin" w:cs="Libre Franklin"/>
          <w:color w:val="7F7F7F"/>
        </w:rPr>
      </w:pPr>
      <w:r w:rsidRPr="007E02C6">
        <w:rPr>
          <w:rFonts w:ascii="Libre Franklin" w:hAnsi="Libre Franklin" w:cs="Libre Franklin"/>
          <w:color w:val="7F7F7F"/>
        </w:rPr>
        <w:t xml:space="preserve">        &lt;p class="a"&gt;This is Statement </w:t>
      </w:r>
      <w:proofErr w:type="gramStart"/>
      <w:r w:rsidRPr="007E02C6">
        <w:rPr>
          <w:rFonts w:ascii="Libre Franklin" w:hAnsi="Libre Franklin" w:cs="Libre Franklin"/>
          <w:color w:val="7F7F7F"/>
        </w:rPr>
        <w:t>2.&lt;</w:t>
      </w:r>
      <w:proofErr w:type="gramEnd"/>
      <w:r w:rsidRPr="007E02C6">
        <w:rPr>
          <w:rFonts w:ascii="Libre Franklin" w:hAnsi="Libre Franklin" w:cs="Libre Franklin"/>
          <w:color w:val="7F7F7F"/>
        </w:rPr>
        <w:t>/p&gt;</w:t>
      </w:r>
    </w:p>
    <w:p w14:paraId="2C51FA74" w14:textId="658481B9" w:rsidR="00E574C8" w:rsidRPr="008E5503" w:rsidRDefault="00E574C8" w:rsidP="007E02C6">
      <w:pPr>
        <w:rPr>
          <w:rFonts w:asciiTheme="majorHAnsi" w:hAnsiTheme="majorHAnsi" w:cs="Libre Franklin"/>
          <w:color w:val="595959" w:themeColor="text1" w:themeTint="A6"/>
        </w:rPr>
      </w:pPr>
      <w:r w:rsidRPr="008E5503">
        <w:rPr>
          <w:rFonts w:asciiTheme="majorHAnsi" w:hAnsiTheme="majorHAnsi" w:cs="Libre Franklin"/>
          <w:color w:val="595959" w:themeColor="text1" w:themeTint="A6"/>
        </w:rPr>
        <w:t xml:space="preserve">In this case both statements will get the red color since the on event is attached to the document and not to </w:t>
      </w:r>
      <w:r w:rsidR="000A3987" w:rsidRPr="008E5503">
        <w:rPr>
          <w:rFonts w:asciiTheme="majorHAnsi" w:hAnsiTheme="majorHAnsi" w:cs="Libre Franklin"/>
          <w:color w:val="595959" w:themeColor="text1" w:themeTint="A6"/>
        </w:rPr>
        <w:t>a</w:t>
      </w:r>
      <w:r w:rsidRPr="008E5503">
        <w:rPr>
          <w:rFonts w:asciiTheme="majorHAnsi" w:hAnsiTheme="majorHAnsi" w:cs="Libre Franklin"/>
          <w:color w:val="595959" w:themeColor="text1" w:themeTint="A6"/>
        </w:rPr>
        <w:t xml:space="preserve"> specific DOM element like p-tag in the example.</w:t>
      </w:r>
    </w:p>
    <w:p w14:paraId="56BADC4A" w14:textId="77777777" w:rsidR="00031DB2" w:rsidRDefault="007B4BD7" w:rsidP="00EC58D4">
      <w:pPr>
        <w:pStyle w:val="Rubrik2"/>
        <w:spacing w:after="0"/>
      </w:pPr>
      <w:bookmarkStart w:id="1" w:name="_heading=h.gjdgxs" w:colFirst="0" w:colLast="0"/>
      <w:bookmarkEnd w:id="1"/>
      <w:r>
        <w:t>What is the difference between JSON and AJAX? What do these abbreviations stand for?</w:t>
      </w:r>
    </w:p>
    <w:p w14:paraId="59A1D826" w14:textId="77489ED2" w:rsidR="00031DB2" w:rsidRPr="000A3987" w:rsidRDefault="008E5503">
      <w:pPr>
        <w:pStyle w:val="Rubrik2"/>
        <w:spacing w:after="0"/>
        <w:rPr>
          <w:rFonts w:asciiTheme="majorHAnsi" w:hAnsiTheme="majorHAnsi"/>
          <w:color w:val="595959" w:themeColor="text1" w:themeTint="A6"/>
          <w:sz w:val="22"/>
          <w:szCs w:val="22"/>
        </w:rPr>
      </w:pPr>
      <w:r w:rsidRPr="000A3987">
        <w:rPr>
          <w:rFonts w:asciiTheme="majorHAnsi" w:hAnsiTheme="majorHAnsi"/>
          <w:color w:val="595959" w:themeColor="text1" w:themeTint="A6"/>
          <w:sz w:val="22"/>
          <w:szCs w:val="22"/>
        </w:rPr>
        <w:t xml:space="preserve">JSON </w:t>
      </w:r>
      <w:r w:rsidR="000A3987" w:rsidRPr="000A3987">
        <w:rPr>
          <w:rFonts w:asciiTheme="majorHAnsi" w:hAnsiTheme="majorHAnsi"/>
          <w:color w:val="595959" w:themeColor="text1" w:themeTint="A6"/>
          <w:sz w:val="22"/>
          <w:szCs w:val="22"/>
        </w:rPr>
        <w:t>is easier when it comes to structure the data. The data is stored in an array and have larger browser support.</w:t>
      </w:r>
    </w:p>
    <w:p w14:paraId="1ED27BBD" w14:textId="0390F548" w:rsidR="000A3987" w:rsidRPr="000A3987" w:rsidRDefault="000A3987" w:rsidP="000A3987">
      <w:pPr>
        <w:rPr>
          <w:rFonts w:asciiTheme="majorHAnsi" w:hAnsiTheme="majorHAnsi"/>
          <w:color w:val="595959" w:themeColor="text1" w:themeTint="A6"/>
        </w:rPr>
      </w:pPr>
      <w:r w:rsidRPr="000A3987">
        <w:rPr>
          <w:rFonts w:asciiTheme="majorHAnsi" w:hAnsiTheme="majorHAnsi"/>
          <w:color w:val="595959" w:themeColor="text1" w:themeTint="A6"/>
        </w:rPr>
        <w:t>JSON stands for JavaScript Object Notation</w:t>
      </w:r>
    </w:p>
    <w:p w14:paraId="6B1E842D" w14:textId="1FDB9D97" w:rsidR="000A3987" w:rsidRDefault="000A3987" w:rsidP="000A3987">
      <w:pPr>
        <w:rPr>
          <w:rFonts w:asciiTheme="majorHAnsi" w:hAnsiTheme="majorHAnsi"/>
          <w:color w:val="595959" w:themeColor="text1" w:themeTint="A6"/>
        </w:rPr>
      </w:pPr>
      <w:r w:rsidRPr="000A3987">
        <w:rPr>
          <w:rFonts w:asciiTheme="majorHAnsi" w:hAnsiTheme="majorHAnsi"/>
          <w:color w:val="595959" w:themeColor="text1" w:themeTint="A6"/>
        </w:rPr>
        <w:t>AJAX stands for Asynchronous JavaScript and XML</w:t>
      </w:r>
    </w:p>
    <w:p w14:paraId="47396366" w14:textId="77777777" w:rsidR="000A3987" w:rsidRPr="000A3987" w:rsidRDefault="000A3987" w:rsidP="000A3987">
      <w:pPr>
        <w:rPr>
          <w:rFonts w:asciiTheme="majorHAnsi" w:hAnsiTheme="majorHAnsi"/>
          <w:color w:val="595959" w:themeColor="text1" w:themeTint="A6"/>
        </w:rPr>
      </w:pPr>
    </w:p>
    <w:p w14:paraId="30EE1EC5" w14:textId="77777777" w:rsidR="00031DB2" w:rsidRDefault="007B4BD7" w:rsidP="008D079F">
      <w:pPr>
        <w:pStyle w:val="Rubrik2"/>
        <w:spacing w:before="0"/>
      </w:pPr>
      <w:r>
        <w:t>What are selectors in CSS? Give an example?</w:t>
      </w:r>
    </w:p>
    <w:p w14:paraId="3575D9D9" w14:textId="482499E9" w:rsidR="00112FCA" w:rsidRPr="008E5503" w:rsidRDefault="00E574C8" w:rsidP="008D079F">
      <w:pPr>
        <w:rPr>
          <w:color w:val="595959" w:themeColor="text1" w:themeTint="A6"/>
        </w:rPr>
      </w:pPr>
      <w:r w:rsidRPr="008E5503">
        <w:rPr>
          <w:color w:val="595959" w:themeColor="text1" w:themeTint="A6"/>
        </w:rPr>
        <w:t xml:space="preserve">Selectors are patterns </w:t>
      </w:r>
      <w:r w:rsidR="000A3987">
        <w:rPr>
          <w:color w:val="595959" w:themeColor="text1" w:themeTint="A6"/>
        </w:rPr>
        <w:t>in</w:t>
      </w:r>
      <w:r w:rsidR="00112FCA" w:rsidRPr="008E5503">
        <w:rPr>
          <w:color w:val="595959" w:themeColor="text1" w:themeTint="A6"/>
        </w:rPr>
        <w:t xml:space="preserve"> elements </w:t>
      </w:r>
      <w:r w:rsidR="000A3987">
        <w:rPr>
          <w:color w:val="595959" w:themeColor="text1" w:themeTint="A6"/>
        </w:rPr>
        <w:t xml:space="preserve">that </w:t>
      </w:r>
      <w:r w:rsidR="00112FCA" w:rsidRPr="008E5503">
        <w:rPr>
          <w:color w:val="595959" w:themeColor="text1" w:themeTint="A6"/>
        </w:rPr>
        <w:t>can</w:t>
      </w:r>
      <w:r w:rsidR="000A3987">
        <w:rPr>
          <w:color w:val="595959" w:themeColor="text1" w:themeTint="A6"/>
        </w:rPr>
        <w:t xml:space="preserve"> be</w:t>
      </w:r>
      <w:r w:rsidR="00112FCA" w:rsidRPr="008E5503">
        <w:rPr>
          <w:color w:val="595959" w:themeColor="text1" w:themeTint="A6"/>
        </w:rPr>
        <w:t xml:space="preserve"> use</w:t>
      </w:r>
      <w:r w:rsidR="000A3987">
        <w:rPr>
          <w:color w:val="595959" w:themeColor="text1" w:themeTint="A6"/>
        </w:rPr>
        <w:t xml:space="preserve"> by CSS</w:t>
      </w:r>
      <w:r w:rsidR="00112FCA" w:rsidRPr="008E5503">
        <w:rPr>
          <w:color w:val="595959" w:themeColor="text1" w:themeTint="A6"/>
        </w:rPr>
        <w:t xml:space="preserve"> to </w:t>
      </w:r>
      <w:r w:rsidR="000A3987">
        <w:rPr>
          <w:color w:val="595959" w:themeColor="text1" w:themeTint="A6"/>
        </w:rPr>
        <w:t>apply styling</w:t>
      </w:r>
      <w:r w:rsidR="00112FCA" w:rsidRPr="008E5503">
        <w:rPr>
          <w:color w:val="595959" w:themeColor="text1" w:themeTint="A6"/>
        </w:rPr>
        <w:t xml:space="preserve">. </w:t>
      </w:r>
    </w:p>
    <w:p w14:paraId="4B003AA2" w14:textId="0BFABCB0" w:rsidR="00112FCA" w:rsidRPr="008E5503" w:rsidRDefault="00112FCA" w:rsidP="008D079F">
      <w:pPr>
        <w:rPr>
          <w:color w:val="595959" w:themeColor="text1" w:themeTint="A6"/>
        </w:rPr>
      </w:pPr>
      <w:r w:rsidRPr="008E5503">
        <w:rPr>
          <w:color w:val="595959" w:themeColor="text1" w:themeTint="A6"/>
        </w:rPr>
        <w:t>There are class selectors:  &lt;p class</w:t>
      </w:r>
      <w:proofErr w:type="gramStart"/>
      <w:r w:rsidRPr="008E5503">
        <w:rPr>
          <w:color w:val="595959" w:themeColor="text1" w:themeTint="A6"/>
        </w:rPr>
        <w:t>=”</w:t>
      </w:r>
      <w:proofErr w:type="spellStart"/>
      <w:r w:rsidRPr="008E5503">
        <w:rPr>
          <w:b/>
          <w:bCs/>
          <w:color w:val="595959" w:themeColor="text1" w:themeTint="A6"/>
        </w:rPr>
        <w:t>myStyle</w:t>
      </w:r>
      <w:proofErr w:type="spellEnd"/>
      <w:proofErr w:type="gramEnd"/>
      <w:r w:rsidRPr="008E5503">
        <w:rPr>
          <w:color w:val="595959" w:themeColor="text1" w:themeTint="A6"/>
        </w:rPr>
        <w:t>”&gt;My text&lt;/p&gt;</w:t>
      </w:r>
    </w:p>
    <w:p w14:paraId="2D255F91" w14:textId="49664F56" w:rsidR="00112FCA" w:rsidRPr="008E5503" w:rsidRDefault="00112FCA" w:rsidP="008D079F">
      <w:pPr>
        <w:rPr>
          <w:color w:val="595959" w:themeColor="text1" w:themeTint="A6"/>
        </w:rPr>
      </w:pPr>
      <w:r w:rsidRPr="008E5503">
        <w:rPr>
          <w:color w:val="595959" w:themeColor="text1" w:themeTint="A6"/>
        </w:rPr>
        <w:t xml:space="preserve">There are pseudo selectors: </w:t>
      </w:r>
      <w:proofErr w:type="gramStart"/>
      <w:r w:rsidRPr="008E5503">
        <w:rPr>
          <w:color w:val="595959" w:themeColor="text1" w:themeTint="A6"/>
        </w:rPr>
        <w:t>a:hover</w:t>
      </w:r>
      <w:proofErr w:type="gramEnd"/>
      <w:r w:rsidRPr="008E5503">
        <w:rPr>
          <w:color w:val="595959" w:themeColor="text1" w:themeTint="A6"/>
        </w:rPr>
        <w:t xml:space="preserve"> (it will apply styling when the user hover over a a-tag)</w:t>
      </w:r>
    </w:p>
    <w:p w14:paraId="74FE71E0" w14:textId="401EDAA3" w:rsidR="00112FCA" w:rsidRPr="008E5503" w:rsidRDefault="00112FCA" w:rsidP="008D079F">
      <w:pPr>
        <w:rPr>
          <w:color w:val="595959" w:themeColor="text1" w:themeTint="A6"/>
        </w:rPr>
      </w:pPr>
      <w:r w:rsidRPr="008E5503">
        <w:rPr>
          <w:color w:val="595959" w:themeColor="text1" w:themeTint="A6"/>
        </w:rPr>
        <w:t xml:space="preserve">There are attribute selectors: [title~=name] (it will apply styling to those elements that has a title attribute that contains the word “name”). </w:t>
      </w:r>
    </w:p>
    <w:p w14:paraId="5A811DAF" w14:textId="77777777" w:rsidR="00112FCA" w:rsidRDefault="00112FCA" w:rsidP="008D079F"/>
    <w:p w14:paraId="5A12F6D8" w14:textId="77777777" w:rsidR="00EC58D4" w:rsidRPr="00EC58D4" w:rsidRDefault="00EC58D4" w:rsidP="00EC58D4">
      <w:pPr>
        <w:pStyle w:val="Rubrik2"/>
        <w:spacing w:before="0"/>
        <w:rPr>
          <w:rStyle w:val="Stark"/>
          <w:rFonts w:cs="Segoe UI"/>
          <w:color w:val="212529"/>
        </w:rPr>
      </w:pPr>
      <w:r w:rsidRPr="00EC58D4">
        <w:rPr>
          <w:bCs w:val="0"/>
        </w:rPr>
        <w:t>What is Bootstrap Grid System?</w:t>
      </w:r>
    </w:p>
    <w:p w14:paraId="24949F3A" w14:textId="18A52327" w:rsidR="001840EA" w:rsidRPr="008E5503" w:rsidRDefault="00112FCA">
      <w:pPr>
        <w:pStyle w:val="Rubrik2"/>
        <w:rPr>
          <w:rFonts w:asciiTheme="majorHAnsi" w:hAnsiTheme="majorHAnsi"/>
          <w:color w:val="595959" w:themeColor="text1" w:themeTint="A6"/>
          <w:sz w:val="22"/>
          <w:szCs w:val="22"/>
        </w:rPr>
      </w:pPr>
      <w:proofErr w:type="spellStart"/>
      <w:r w:rsidRPr="008E5503">
        <w:rPr>
          <w:rFonts w:asciiTheme="majorHAnsi" w:hAnsiTheme="majorHAnsi"/>
          <w:color w:val="595959" w:themeColor="text1" w:themeTint="A6"/>
          <w:sz w:val="22"/>
          <w:szCs w:val="22"/>
        </w:rPr>
        <w:t>Booststrap</w:t>
      </w:r>
      <w:proofErr w:type="spellEnd"/>
      <w:r w:rsidRPr="008E5503">
        <w:rPr>
          <w:rFonts w:asciiTheme="majorHAnsi" w:hAnsiTheme="majorHAnsi"/>
          <w:color w:val="595959" w:themeColor="text1" w:themeTint="A6"/>
          <w:sz w:val="22"/>
          <w:szCs w:val="22"/>
        </w:rPr>
        <w:t xml:space="preserve"> is a “framework” intended to make easer to work with responsive design. It </w:t>
      </w:r>
      <w:proofErr w:type="spellStart"/>
      <w:r w:rsidRPr="008E5503">
        <w:rPr>
          <w:rFonts w:asciiTheme="majorHAnsi" w:hAnsiTheme="majorHAnsi"/>
          <w:color w:val="595959" w:themeColor="text1" w:themeTint="A6"/>
          <w:sz w:val="22"/>
          <w:szCs w:val="22"/>
        </w:rPr>
        <w:t>devides</w:t>
      </w:r>
      <w:proofErr w:type="spellEnd"/>
      <w:r w:rsidRPr="008E5503">
        <w:rPr>
          <w:rFonts w:asciiTheme="majorHAnsi" w:hAnsiTheme="majorHAnsi"/>
          <w:color w:val="595959" w:themeColor="text1" w:themeTint="A6"/>
          <w:sz w:val="22"/>
          <w:szCs w:val="22"/>
        </w:rPr>
        <w:t xml:space="preserve"> the canvas in 12 columns or more and deliver </w:t>
      </w:r>
      <w:proofErr w:type="spellStart"/>
      <w:r w:rsidRPr="008E5503">
        <w:rPr>
          <w:rFonts w:asciiTheme="majorHAnsi" w:hAnsiTheme="majorHAnsi"/>
          <w:color w:val="595959" w:themeColor="text1" w:themeTint="A6"/>
          <w:sz w:val="22"/>
          <w:szCs w:val="22"/>
        </w:rPr>
        <w:t>css</w:t>
      </w:r>
      <w:proofErr w:type="spellEnd"/>
      <w:r w:rsidRPr="008E5503">
        <w:rPr>
          <w:rFonts w:asciiTheme="majorHAnsi" w:hAnsiTheme="majorHAnsi"/>
          <w:color w:val="595959" w:themeColor="text1" w:themeTint="A6"/>
          <w:sz w:val="22"/>
          <w:szCs w:val="22"/>
        </w:rPr>
        <w:t xml:space="preserve"> selectors to combine these columns with rows to create a responsive design. It also contains classes for styling of buttons, fonts, cards and more.</w:t>
      </w:r>
    </w:p>
    <w:p w14:paraId="74AD36FA" w14:textId="51F94278" w:rsidR="001840EA" w:rsidRDefault="001840EA" w:rsidP="001840EA">
      <w:pPr>
        <w:rPr>
          <w:rFonts w:eastAsia="Times New Roman" w:cs="Arial"/>
          <w:iCs/>
          <w:color w:val="C6007E" w:themeColor="text2"/>
          <w:spacing w:val="14"/>
          <w:sz w:val="26"/>
          <w:szCs w:val="28"/>
        </w:rPr>
      </w:pPr>
      <w:r w:rsidRPr="001840EA">
        <w:rPr>
          <w:rFonts w:eastAsia="Times New Roman" w:cs="Arial"/>
          <w:iCs/>
          <w:color w:val="C6007E" w:themeColor="text2"/>
          <w:spacing w:val="14"/>
          <w:sz w:val="26"/>
          <w:szCs w:val="28"/>
        </w:rPr>
        <w:t xml:space="preserve">What is </w:t>
      </w:r>
      <w:r w:rsidR="00250D5F" w:rsidRPr="00250D5F">
        <w:rPr>
          <w:rFonts w:eastAsia="Times New Roman" w:cs="Arial"/>
          <w:iCs/>
          <w:color w:val="C6007E" w:themeColor="text2"/>
          <w:spacing w:val="14"/>
          <w:sz w:val="26"/>
          <w:szCs w:val="28"/>
        </w:rPr>
        <w:t>dependency injection</w:t>
      </w:r>
      <w:r>
        <w:rPr>
          <w:rFonts w:eastAsia="Times New Roman" w:cs="Arial"/>
          <w:iCs/>
          <w:color w:val="C6007E" w:themeColor="text2"/>
          <w:spacing w:val="14"/>
          <w:sz w:val="26"/>
          <w:szCs w:val="28"/>
        </w:rPr>
        <w:t>?</w:t>
      </w:r>
    </w:p>
    <w:p w14:paraId="6277D580" w14:textId="35B4644D" w:rsidR="00112FCA" w:rsidRPr="008E5503" w:rsidRDefault="00B8173C" w:rsidP="001840EA">
      <w:pPr>
        <w:rPr>
          <w:rFonts w:eastAsia="Times New Roman" w:cs="Arial"/>
          <w:iCs/>
          <w:color w:val="595959" w:themeColor="text1" w:themeTint="A6"/>
          <w:spacing w:val="14"/>
        </w:rPr>
      </w:pPr>
      <w:r w:rsidRPr="008E5503">
        <w:rPr>
          <w:rFonts w:eastAsia="Times New Roman" w:cs="Arial"/>
          <w:iCs/>
          <w:color w:val="595959" w:themeColor="text1" w:themeTint="A6"/>
          <w:spacing w:val="14"/>
        </w:rPr>
        <w:t xml:space="preserve">Is when </w:t>
      </w:r>
      <w:proofErr w:type="gramStart"/>
      <w:r w:rsidRPr="008E5503">
        <w:rPr>
          <w:rFonts w:eastAsia="Times New Roman" w:cs="Arial"/>
          <w:iCs/>
          <w:color w:val="595959" w:themeColor="text1" w:themeTint="A6"/>
          <w:spacing w:val="14"/>
        </w:rPr>
        <w:t>a</w:t>
      </w:r>
      <w:proofErr w:type="gramEnd"/>
      <w:r w:rsidRPr="008E5503">
        <w:rPr>
          <w:rFonts w:eastAsia="Times New Roman" w:cs="Arial"/>
          <w:iCs/>
          <w:color w:val="595959" w:themeColor="text1" w:themeTint="A6"/>
          <w:spacing w:val="14"/>
        </w:rPr>
        <w:t xml:space="preserve"> object depend on other object to do a task.</w:t>
      </w:r>
    </w:p>
    <w:p w14:paraId="34231CE4" w14:textId="77777777" w:rsidR="00031DB2" w:rsidRDefault="007B4BD7">
      <w:pPr>
        <w:pStyle w:val="Rubrik2"/>
      </w:pPr>
      <w:r>
        <w:t>Write a function in any language you know that takes a string input and reverses it. Do no</w:t>
      </w:r>
      <w:r w:rsidR="001E6E75">
        <w:t xml:space="preserve">t use operators such </w:t>
      </w:r>
      <w:proofErr w:type="gramStart"/>
      <w:r w:rsidR="001E6E75">
        <w:t>as .reverse</w:t>
      </w:r>
      <w:proofErr w:type="gramEnd"/>
      <w:r w:rsidR="001E6E75">
        <w:t>()</w:t>
      </w:r>
      <w:r>
        <w:t>.</w:t>
      </w:r>
    </w:p>
    <w:p w14:paraId="60BEEA51" w14:textId="77777777" w:rsidR="008E5503" w:rsidRDefault="008E5503">
      <w:pPr>
        <w:pStyle w:val="Rubrik2"/>
        <w:rPr>
          <w:lang w:val="en-GB"/>
        </w:rPr>
      </w:pPr>
    </w:p>
    <w:p w14:paraId="276C24DC" w14:textId="77777777" w:rsidR="008E5503" w:rsidRDefault="008E5503">
      <w:pPr>
        <w:pStyle w:val="Rubrik2"/>
        <w:rPr>
          <w:lang w:val="en-GB"/>
        </w:rPr>
      </w:pPr>
    </w:p>
    <w:p w14:paraId="6BC798BD" w14:textId="77777777" w:rsidR="008E5503" w:rsidRDefault="008E5503">
      <w:pPr>
        <w:pStyle w:val="Rubrik2"/>
        <w:rPr>
          <w:lang w:val="en-GB"/>
        </w:rPr>
      </w:pPr>
    </w:p>
    <w:p w14:paraId="7A1242A8" w14:textId="77777777" w:rsidR="008E5503" w:rsidRDefault="008E5503">
      <w:pPr>
        <w:pStyle w:val="Rubrik2"/>
        <w:rPr>
          <w:lang w:val="en-GB"/>
        </w:rPr>
      </w:pPr>
    </w:p>
    <w:p w14:paraId="312B37B8" w14:textId="77777777" w:rsidR="008E5503" w:rsidRDefault="008E5503">
      <w:pPr>
        <w:pStyle w:val="Rubrik2"/>
        <w:rPr>
          <w:lang w:val="en-GB"/>
        </w:rPr>
      </w:pPr>
    </w:p>
    <w:p w14:paraId="01A735EF" w14:textId="77777777" w:rsidR="008E5503" w:rsidRDefault="008E5503">
      <w:pPr>
        <w:pStyle w:val="Rubrik2"/>
        <w:rPr>
          <w:lang w:val="en-GB"/>
        </w:rPr>
      </w:pPr>
    </w:p>
    <w:p w14:paraId="33B6675B" w14:textId="62055553" w:rsidR="00D54C29" w:rsidRPr="008E5503" w:rsidRDefault="008E5503">
      <w:pPr>
        <w:pStyle w:val="Rubrik2"/>
        <w:rPr>
          <w:color w:val="404040" w:themeColor="text1" w:themeTint="BF"/>
          <w:sz w:val="22"/>
          <w:szCs w:val="22"/>
          <w:lang w:val="en-GB"/>
        </w:rPr>
      </w:pPr>
      <w:r w:rsidRPr="008E5503">
        <w:rPr>
          <w:color w:val="404040" w:themeColor="text1" w:themeTint="BF"/>
          <w:sz w:val="22"/>
          <w:szCs w:val="22"/>
          <w:lang w:val="en-GB"/>
        </w:rPr>
        <w:t>f</w:t>
      </w:r>
      <w:r w:rsidR="00D54C29" w:rsidRPr="008E5503">
        <w:rPr>
          <w:color w:val="404040" w:themeColor="text1" w:themeTint="BF"/>
          <w:sz w:val="22"/>
          <w:szCs w:val="22"/>
          <w:lang w:val="en-GB"/>
        </w:rPr>
        <w:t>unction reverse(string) {</w:t>
      </w:r>
    </w:p>
    <w:p w14:paraId="001EECBB" w14:textId="08D55576" w:rsidR="00D54C29" w:rsidRPr="008E5503" w:rsidRDefault="008E5503" w:rsidP="008E5503">
      <w:pPr>
        <w:pStyle w:val="Rubrik2"/>
        <w:rPr>
          <w:color w:val="404040" w:themeColor="text1" w:themeTint="BF"/>
          <w:sz w:val="22"/>
          <w:szCs w:val="22"/>
          <w:lang w:val="en-GB"/>
        </w:rPr>
      </w:pPr>
      <w:r w:rsidRPr="008E5503">
        <w:rPr>
          <w:color w:val="404040" w:themeColor="text1" w:themeTint="BF"/>
          <w:sz w:val="22"/>
          <w:szCs w:val="22"/>
          <w:lang w:val="en-GB"/>
        </w:rPr>
        <w:t xml:space="preserve">    </w:t>
      </w:r>
      <w:r w:rsidR="00D54C29" w:rsidRPr="008E5503">
        <w:rPr>
          <w:color w:val="404040" w:themeColor="text1" w:themeTint="BF"/>
          <w:sz w:val="22"/>
          <w:szCs w:val="22"/>
          <w:lang w:val="en-GB"/>
        </w:rPr>
        <w:t xml:space="preserve">var </w:t>
      </w:r>
      <w:proofErr w:type="spellStart"/>
      <w:r w:rsidR="00D54C29" w:rsidRPr="008E5503">
        <w:rPr>
          <w:color w:val="404040" w:themeColor="text1" w:themeTint="BF"/>
          <w:sz w:val="22"/>
          <w:szCs w:val="22"/>
          <w:lang w:val="en-GB"/>
        </w:rPr>
        <w:t>reversedString</w:t>
      </w:r>
      <w:proofErr w:type="spellEnd"/>
      <w:r w:rsidR="00D54C29" w:rsidRPr="008E5503">
        <w:rPr>
          <w:color w:val="404040" w:themeColor="text1" w:themeTint="BF"/>
          <w:sz w:val="22"/>
          <w:szCs w:val="22"/>
          <w:lang w:val="en-GB"/>
        </w:rPr>
        <w:t xml:space="preserve"> = “”</w:t>
      </w:r>
    </w:p>
    <w:p w14:paraId="521FC7DD" w14:textId="13893069" w:rsidR="00D54C29" w:rsidRPr="008E5503" w:rsidRDefault="008E5503" w:rsidP="00D54C29">
      <w:pPr>
        <w:rPr>
          <w:color w:val="404040" w:themeColor="text1" w:themeTint="BF"/>
          <w:lang w:val="en-GB"/>
        </w:rPr>
      </w:pPr>
      <w:r w:rsidRPr="008E5503">
        <w:rPr>
          <w:color w:val="404040" w:themeColor="text1" w:themeTint="BF"/>
          <w:lang w:val="en-GB"/>
        </w:rPr>
        <w:t xml:space="preserve">      </w:t>
      </w:r>
      <w:proofErr w:type="gramStart"/>
      <w:r w:rsidR="00D54C29" w:rsidRPr="008E5503">
        <w:rPr>
          <w:color w:val="404040" w:themeColor="text1" w:themeTint="BF"/>
          <w:lang w:val="en-GB"/>
        </w:rPr>
        <w:t>for(</w:t>
      </w:r>
      <w:proofErr w:type="gramEnd"/>
      <w:r w:rsidR="00D54C29" w:rsidRPr="008E5503">
        <w:rPr>
          <w:color w:val="404040" w:themeColor="text1" w:themeTint="BF"/>
          <w:lang w:val="en-GB"/>
        </w:rPr>
        <w:t xml:space="preserve">let index = </w:t>
      </w:r>
      <w:proofErr w:type="spellStart"/>
      <w:r w:rsidRPr="008E5503">
        <w:rPr>
          <w:color w:val="404040" w:themeColor="text1" w:themeTint="BF"/>
          <w:lang w:val="en-GB"/>
        </w:rPr>
        <w:t>string.length</w:t>
      </w:r>
      <w:proofErr w:type="spellEnd"/>
      <w:r w:rsidRPr="008E5503">
        <w:rPr>
          <w:color w:val="404040" w:themeColor="text1" w:themeTint="BF"/>
          <w:lang w:val="en-GB"/>
        </w:rPr>
        <w:t xml:space="preserve"> – 1; index &gt;= 0; index--</w:t>
      </w:r>
      <w:r w:rsidR="00D54C29" w:rsidRPr="008E5503">
        <w:rPr>
          <w:color w:val="404040" w:themeColor="text1" w:themeTint="BF"/>
          <w:lang w:val="en-GB"/>
        </w:rPr>
        <w:t>)</w:t>
      </w:r>
      <w:r w:rsidRPr="008E5503">
        <w:rPr>
          <w:color w:val="404040" w:themeColor="text1" w:themeTint="BF"/>
          <w:lang w:val="en-GB"/>
        </w:rPr>
        <w:t xml:space="preserve"> {</w:t>
      </w:r>
    </w:p>
    <w:p w14:paraId="6A27049D" w14:textId="456451FA" w:rsidR="00D54C29" w:rsidRPr="008E5503" w:rsidRDefault="00D54C29" w:rsidP="00D54C29">
      <w:pPr>
        <w:rPr>
          <w:color w:val="404040" w:themeColor="text1" w:themeTint="BF"/>
          <w:lang w:val="en-GB"/>
        </w:rPr>
      </w:pPr>
      <w:r w:rsidRPr="008E5503">
        <w:rPr>
          <w:color w:val="404040" w:themeColor="text1" w:themeTint="BF"/>
          <w:lang w:val="en-GB"/>
        </w:rPr>
        <w:tab/>
      </w:r>
      <w:proofErr w:type="spellStart"/>
      <w:r w:rsidR="008E5503" w:rsidRPr="008E5503">
        <w:rPr>
          <w:color w:val="404040" w:themeColor="text1" w:themeTint="BF"/>
          <w:lang w:val="en-GB"/>
        </w:rPr>
        <w:t>reversedString</w:t>
      </w:r>
      <w:proofErr w:type="spellEnd"/>
      <w:r w:rsidR="008E5503" w:rsidRPr="008E5503">
        <w:rPr>
          <w:color w:val="404040" w:themeColor="text1" w:themeTint="BF"/>
          <w:lang w:val="en-GB"/>
        </w:rPr>
        <w:t xml:space="preserve"> += string[index</w:t>
      </w:r>
      <w:proofErr w:type="gramStart"/>
      <w:r w:rsidR="008E5503" w:rsidRPr="008E5503">
        <w:rPr>
          <w:color w:val="404040" w:themeColor="text1" w:themeTint="BF"/>
          <w:lang w:val="en-GB"/>
        </w:rPr>
        <w:t>];</w:t>
      </w:r>
      <w:proofErr w:type="gramEnd"/>
    </w:p>
    <w:p w14:paraId="42182B46" w14:textId="6311D4F3" w:rsidR="00EC58D4" w:rsidRPr="008E5503" w:rsidRDefault="008E5503">
      <w:pPr>
        <w:pStyle w:val="Rubrik2"/>
        <w:rPr>
          <w:color w:val="404040" w:themeColor="text1" w:themeTint="BF"/>
          <w:sz w:val="22"/>
          <w:szCs w:val="22"/>
          <w:lang w:val="en-GB"/>
        </w:rPr>
      </w:pPr>
      <w:r w:rsidRPr="008E5503">
        <w:rPr>
          <w:color w:val="404040" w:themeColor="text1" w:themeTint="BF"/>
          <w:sz w:val="22"/>
          <w:szCs w:val="22"/>
          <w:lang w:val="en-GB"/>
        </w:rPr>
        <w:t xml:space="preserve">    </w:t>
      </w:r>
      <w:r w:rsidR="00D54C29" w:rsidRPr="008E5503">
        <w:rPr>
          <w:color w:val="404040" w:themeColor="text1" w:themeTint="BF"/>
          <w:sz w:val="22"/>
          <w:szCs w:val="22"/>
          <w:lang w:val="en-GB"/>
        </w:rPr>
        <w:t>}</w:t>
      </w:r>
    </w:p>
    <w:p w14:paraId="6C628AA5" w14:textId="1CAFCC0F" w:rsidR="008E5503" w:rsidRPr="008E5503" w:rsidRDefault="008E5503" w:rsidP="008E5503">
      <w:pPr>
        <w:rPr>
          <w:color w:val="404040" w:themeColor="text1" w:themeTint="BF"/>
          <w:lang w:val="en-GB"/>
        </w:rPr>
      </w:pPr>
      <w:r w:rsidRPr="008E5503">
        <w:rPr>
          <w:color w:val="404040" w:themeColor="text1" w:themeTint="BF"/>
          <w:lang w:val="en-GB"/>
        </w:rPr>
        <w:t xml:space="preserve">     console.log(</w:t>
      </w:r>
      <w:proofErr w:type="spellStart"/>
      <w:r w:rsidRPr="008E5503">
        <w:rPr>
          <w:color w:val="404040" w:themeColor="text1" w:themeTint="BF"/>
          <w:lang w:val="en-GB"/>
        </w:rPr>
        <w:t>reversedString</w:t>
      </w:r>
      <w:proofErr w:type="spellEnd"/>
      <w:proofErr w:type="gramStart"/>
      <w:r w:rsidRPr="008E5503">
        <w:rPr>
          <w:color w:val="404040" w:themeColor="text1" w:themeTint="BF"/>
          <w:lang w:val="en-GB"/>
        </w:rPr>
        <w:t>);</w:t>
      </w:r>
      <w:proofErr w:type="gramEnd"/>
    </w:p>
    <w:p w14:paraId="7A7D3857" w14:textId="1F341ED0" w:rsidR="008E5503" w:rsidRPr="008E5503" w:rsidRDefault="008E5503" w:rsidP="008E5503">
      <w:pPr>
        <w:rPr>
          <w:color w:val="404040" w:themeColor="text1" w:themeTint="BF"/>
          <w:lang w:val="en-GB"/>
        </w:rPr>
      </w:pPr>
      <w:r w:rsidRPr="008E5503">
        <w:rPr>
          <w:color w:val="404040" w:themeColor="text1" w:themeTint="BF"/>
          <w:lang w:val="en-GB"/>
        </w:rPr>
        <w:t>}</w:t>
      </w:r>
    </w:p>
    <w:p w14:paraId="2D8ED05B" w14:textId="77777777" w:rsidR="008E5503" w:rsidRPr="008E5503" w:rsidRDefault="008E5503" w:rsidP="008E5503">
      <w:pPr>
        <w:rPr>
          <w:lang w:val="en-GB"/>
        </w:rPr>
      </w:pPr>
    </w:p>
    <w:p w14:paraId="3440EB1B" w14:textId="77777777" w:rsidR="00E156CB" w:rsidRPr="001840EA" w:rsidRDefault="00E156CB" w:rsidP="00E156CB">
      <w:pPr>
        <w:rPr>
          <w:rFonts w:eastAsia="Times New Roman" w:cs="Arial"/>
          <w:iCs/>
          <w:color w:val="C6007E" w:themeColor="text2"/>
          <w:spacing w:val="14"/>
          <w:sz w:val="26"/>
          <w:szCs w:val="28"/>
        </w:rPr>
      </w:pPr>
      <w:r>
        <w:rPr>
          <w:rFonts w:eastAsia="Times New Roman" w:cs="Arial"/>
          <w:iCs/>
          <w:color w:val="C6007E" w:themeColor="text2"/>
          <w:spacing w:val="14"/>
          <w:sz w:val="26"/>
          <w:szCs w:val="28"/>
        </w:rPr>
        <w:t>How many rows will you get?</w:t>
      </w:r>
    </w:p>
    <w:p w14:paraId="39883A02" w14:textId="77777777" w:rsidR="00E156CB" w:rsidRDefault="00E156CB" w:rsidP="00E156CB">
      <w:proofErr w:type="spellStart"/>
      <w:r w:rsidRPr="00E156CB">
        <w:rPr>
          <w:b/>
        </w:rPr>
        <w:t>Tablenames</w:t>
      </w:r>
      <w:proofErr w:type="spellEnd"/>
      <w:r w:rsidRPr="00E156CB">
        <w:rPr>
          <w:b/>
        </w:rPr>
        <w:t xml:space="preserve">   Records</w:t>
      </w:r>
    </w:p>
    <w:p w14:paraId="3A263857" w14:textId="77777777" w:rsidR="00E156CB" w:rsidRDefault="00E156CB" w:rsidP="00E156CB">
      <w:r>
        <w:t>Products         77</w:t>
      </w:r>
    </w:p>
    <w:p w14:paraId="674C44BC" w14:textId="77777777" w:rsidR="00E156CB" w:rsidRDefault="00E156CB" w:rsidP="00E156CB">
      <w:r>
        <w:t>Shippers         3</w:t>
      </w:r>
    </w:p>
    <w:p w14:paraId="73F5C60C" w14:textId="77777777" w:rsidR="00E156CB" w:rsidRDefault="00E156CB" w:rsidP="00E156CB"/>
    <w:p w14:paraId="36BBADD3" w14:textId="17D6E5E8" w:rsidR="00E156CB" w:rsidRDefault="00E156CB" w:rsidP="00E156CB">
      <w:r>
        <w:t>SELECT * FROM Products, Shippers</w:t>
      </w:r>
    </w:p>
    <w:p w14:paraId="2A3EA4CA" w14:textId="40449301" w:rsidR="008E5503" w:rsidRDefault="008E5503" w:rsidP="00E156CB"/>
    <w:p w14:paraId="21C85AFE" w14:textId="52F812C3" w:rsidR="008E5503" w:rsidRPr="008E5503" w:rsidRDefault="008E5503" w:rsidP="00E156CB">
      <w:pPr>
        <w:rPr>
          <w:color w:val="595959" w:themeColor="text1" w:themeTint="A6"/>
        </w:rPr>
      </w:pPr>
      <w:r w:rsidRPr="008E5503">
        <w:rPr>
          <w:color w:val="595959" w:themeColor="text1" w:themeTint="A6"/>
        </w:rPr>
        <w:t>231 Rows (77 * 3)</w:t>
      </w:r>
    </w:p>
    <w:p w14:paraId="59084E0B" w14:textId="77777777" w:rsidR="00E156CB" w:rsidRPr="00E156CB" w:rsidRDefault="00E156CB" w:rsidP="00E156CB"/>
    <w:p w14:paraId="2EA6E665" w14:textId="77777777" w:rsidR="00031DB2" w:rsidRDefault="00031DB2">
      <w:pPr>
        <w:spacing w:after="200" w:line="276" w:lineRule="auto"/>
      </w:pPr>
    </w:p>
    <w:sectPr w:rsidR="00031DB2">
      <w:footerReference w:type="default" r:id="rId9"/>
      <w:headerReference w:type="first" r:id="rId10"/>
      <w:footerReference w:type="first" r:id="rId11"/>
      <w:pgSz w:w="11906" w:h="16838"/>
      <w:pgMar w:top="2268" w:right="1418" w:bottom="1418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4D672" w14:textId="77777777" w:rsidR="00104142" w:rsidRDefault="00104142">
      <w:pPr>
        <w:spacing w:line="240" w:lineRule="auto"/>
      </w:pPr>
      <w:r>
        <w:separator/>
      </w:r>
    </w:p>
  </w:endnote>
  <w:endnote w:type="continuationSeparator" w:id="0">
    <w:p w14:paraId="272509F8" w14:textId="77777777" w:rsidR="00104142" w:rsidRDefault="00104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re Franklin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charset w:val="00"/>
    <w:family w:val="auto"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533C" w14:textId="77777777" w:rsidR="00031DB2" w:rsidRDefault="007B4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ascii="Libre Franklin" w:hAnsi="Libre Franklin" w:cs="Libre Franklin"/>
        <w:color w:val="7F7F7F"/>
        <w:sz w:val="16"/>
        <w:szCs w:val="16"/>
      </w:rPr>
    </w:pPr>
    <w:r>
      <w:rPr>
        <w:rFonts w:ascii="Libre Franklin" w:hAnsi="Libre Franklin" w:cs="Libre Franklin"/>
        <w:color w:val="7F7F7F"/>
        <w:sz w:val="16"/>
        <w:szCs w:val="16"/>
      </w:rPr>
      <w:t>www.euroaccident.com</w:t>
    </w:r>
    <w:r>
      <w:rPr>
        <w:rFonts w:ascii="Libre Franklin" w:hAnsi="Libre Franklin" w:cs="Libre Franklin"/>
        <w:color w:val="7F7F7F"/>
        <w:sz w:val="16"/>
        <w:szCs w:val="16"/>
      </w:rPr>
      <w:tab/>
    </w:r>
    <w:r>
      <w:rPr>
        <w:rFonts w:ascii="Libre Franklin" w:hAnsi="Libre Franklin" w:cs="Libre Franklin"/>
        <w:color w:val="7F7F7F"/>
        <w:sz w:val="16"/>
        <w:szCs w:val="16"/>
      </w:rPr>
      <w:tab/>
    </w:r>
    <w:r>
      <w:rPr>
        <w:rFonts w:ascii="Libre Franklin" w:hAnsi="Libre Franklin" w:cs="Libre Franklin"/>
        <w:color w:val="7F7F7F"/>
        <w:sz w:val="16"/>
        <w:szCs w:val="16"/>
      </w:rPr>
      <w:fldChar w:fldCharType="begin"/>
    </w:r>
    <w:r>
      <w:rPr>
        <w:rFonts w:ascii="Libre Franklin" w:hAnsi="Libre Franklin" w:cs="Libre Franklin"/>
        <w:color w:val="7F7F7F"/>
        <w:sz w:val="16"/>
        <w:szCs w:val="16"/>
      </w:rPr>
      <w:instrText>PAGE</w:instrText>
    </w:r>
    <w:r>
      <w:rPr>
        <w:rFonts w:ascii="Libre Franklin" w:hAnsi="Libre Franklin" w:cs="Libre Franklin"/>
        <w:color w:val="7F7F7F"/>
        <w:sz w:val="16"/>
        <w:szCs w:val="16"/>
      </w:rPr>
      <w:fldChar w:fldCharType="separate"/>
    </w:r>
    <w:r w:rsidR="001E6E75">
      <w:rPr>
        <w:rFonts w:ascii="Libre Franklin" w:hAnsi="Libre Franklin" w:cs="Libre Franklin"/>
        <w:noProof/>
        <w:color w:val="7F7F7F"/>
        <w:sz w:val="16"/>
        <w:szCs w:val="16"/>
      </w:rPr>
      <w:t>2</w:t>
    </w:r>
    <w:r>
      <w:rPr>
        <w:rFonts w:ascii="Libre Franklin" w:hAnsi="Libre Franklin" w:cs="Libre Franklin"/>
        <w:color w:val="7F7F7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8AABD" w14:textId="77777777" w:rsidR="00031DB2" w:rsidRDefault="007B4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ascii="Libre Franklin" w:hAnsi="Libre Franklin" w:cs="Libre Franklin"/>
        <w:color w:val="7F7F7F"/>
        <w:sz w:val="16"/>
        <w:szCs w:val="16"/>
      </w:rPr>
    </w:pPr>
    <w:r>
      <w:rPr>
        <w:rFonts w:ascii="Libre Franklin" w:hAnsi="Libre Franklin" w:cs="Libre Franklin"/>
        <w:color w:val="7F7F7F"/>
        <w:sz w:val="16"/>
        <w:szCs w:val="16"/>
        <w:u w:val="single"/>
      </w:rPr>
      <w:t>www.euroaccident.se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187D5" w14:textId="77777777" w:rsidR="00104142" w:rsidRDefault="00104142">
      <w:pPr>
        <w:spacing w:line="240" w:lineRule="auto"/>
      </w:pPr>
      <w:r>
        <w:separator/>
      </w:r>
    </w:p>
  </w:footnote>
  <w:footnote w:type="continuationSeparator" w:id="0">
    <w:p w14:paraId="36C1D598" w14:textId="77777777" w:rsidR="00104142" w:rsidRDefault="00104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B065" w14:textId="77777777" w:rsidR="00031DB2" w:rsidRDefault="007B4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Libre Franklin" w:hAnsi="Libre Franklin" w:cs="Libre Franklin"/>
        <w:color w:val="7F7F7F"/>
        <w:sz w:val="20"/>
        <w:szCs w:val="20"/>
      </w:rPr>
    </w:pPr>
    <w:r>
      <w:rPr>
        <w:noProof/>
        <w:lang w:val="sv-SE" w:eastAsia="sv-SE"/>
      </w:rPr>
      <w:drawing>
        <wp:anchor distT="0" distB="0" distL="114300" distR="114300" simplePos="0" relativeHeight="251658240" behindDoc="0" locked="0" layoutInCell="1" hidden="0" allowOverlap="1" wp14:anchorId="4E06886B" wp14:editId="6BAC3F9E">
          <wp:simplePos x="0" y="0"/>
          <wp:positionH relativeFrom="column">
            <wp:posOffset>4447</wp:posOffset>
          </wp:positionH>
          <wp:positionV relativeFrom="paragraph">
            <wp:posOffset>0</wp:posOffset>
          </wp:positionV>
          <wp:extent cx="1224000" cy="72000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40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34C9"/>
    <w:multiLevelType w:val="multilevel"/>
    <w:tmpl w:val="A7BECE94"/>
    <w:lvl w:ilvl="0">
      <w:start w:val="1"/>
      <w:numFmt w:val="bullet"/>
      <w:lvlText w:val="+"/>
      <w:lvlJc w:val="left"/>
      <w:pPr>
        <w:ind w:left="720" w:hanging="360"/>
      </w:pPr>
      <w:rPr>
        <w:rFonts w:ascii="Libre Franklin" w:eastAsia="Libre Franklin" w:hAnsi="Libre Franklin" w:cs="Libre Franklin"/>
        <w:color w:val="7F7F7F"/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166F18"/>
    <w:multiLevelType w:val="multilevel"/>
    <w:tmpl w:val="513A7682"/>
    <w:lvl w:ilvl="0">
      <w:start w:val="1"/>
      <w:numFmt w:val="decimal"/>
      <w:pStyle w:val="Punktlistag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DB2"/>
    <w:rsid w:val="00031DB2"/>
    <w:rsid w:val="000A3987"/>
    <w:rsid w:val="00104142"/>
    <w:rsid w:val="00112FCA"/>
    <w:rsid w:val="001840EA"/>
    <w:rsid w:val="001E6E75"/>
    <w:rsid w:val="00250D5F"/>
    <w:rsid w:val="007621CE"/>
    <w:rsid w:val="007B4BD7"/>
    <w:rsid w:val="007E02C6"/>
    <w:rsid w:val="008D079F"/>
    <w:rsid w:val="008E5503"/>
    <w:rsid w:val="00B8173C"/>
    <w:rsid w:val="00D54C29"/>
    <w:rsid w:val="00E156CB"/>
    <w:rsid w:val="00E574C8"/>
    <w:rsid w:val="00E96BEC"/>
    <w:rsid w:val="00EC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5C1B"/>
  <w15:docId w15:val="{9F2239E2-B25D-4E0B-BE07-ECABBCA3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color w:val="7F7F7F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1 Normal"/>
    <w:qFormat/>
    <w:rsid w:val="0094422A"/>
    <w:rPr>
      <w:rFonts w:ascii="Franklin Gothic Book" w:hAnsi="Franklin Gothic Book" w:cs="Times New Roman"/>
      <w:color w:val="7F7F7F" w:themeColor="text1" w:themeTint="80"/>
    </w:rPr>
  </w:style>
  <w:style w:type="paragraph" w:styleId="Rubrik1">
    <w:name w:val="heading 1"/>
    <w:aliases w:val="Format Fråga"/>
    <w:basedOn w:val="Normal"/>
    <w:next w:val="Normal"/>
    <w:link w:val="Rubrik1Char"/>
    <w:rsid w:val="00DE3DF1"/>
    <w:pPr>
      <w:keepNext/>
      <w:spacing w:before="240" w:after="100"/>
      <w:ind w:left="360" w:hanging="360"/>
      <w:outlineLvl w:val="0"/>
    </w:pPr>
    <w:rPr>
      <w:rFonts w:eastAsia="Times New Roman"/>
      <w:szCs w:val="20"/>
    </w:rPr>
  </w:style>
  <w:style w:type="paragraph" w:styleId="Rubrik2">
    <w:name w:val="heading 2"/>
    <w:aliases w:val="standardrubrik rosa"/>
    <w:basedOn w:val="Normal"/>
    <w:next w:val="Normal"/>
    <w:link w:val="Rubrik2Char"/>
    <w:qFormat/>
    <w:rsid w:val="0094422A"/>
    <w:pPr>
      <w:spacing w:before="240" w:after="60"/>
      <w:contextualSpacing/>
      <w:outlineLvl w:val="1"/>
    </w:pPr>
    <w:rPr>
      <w:rFonts w:eastAsia="Times New Roman" w:cs="Arial"/>
      <w:bCs/>
      <w:iCs/>
      <w:color w:val="C6007E" w:themeColor="text2"/>
      <w:spacing w:val="14"/>
      <w:sz w:val="26"/>
      <w:szCs w:val="28"/>
    </w:rPr>
  </w:style>
  <w:style w:type="paragraph" w:styleId="Rubrik3">
    <w:name w:val="heading 3"/>
    <w:basedOn w:val="Normal"/>
    <w:next w:val="Normal"/>
    <w:link w:val="Rubrik3Char"/>
    <w:rsid w:val="0038070B"/>
    <w:pPr>
      <w:keepNext/>
      <w:tabs>
        <w:tab w:val="left" w:pos="680"/>
        <w:tab w:val="left" w:pos="6804"/>
      </w:tabs>
      <w:spacing w:before="240" w:after="60"/>
      <w:outlineLvl w:val="2"/>
    </w:pPr>
    <w:rPr>
      <w:rFonts w:eastAsia="Times New Roman" w:cs="Arial"/>
      <w:i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rsid w:val="000F5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Rubri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aliases w:val="Ingress"/>
    <w:basedOn w:val="Normal"/>
    <w:next w:val="Normal"/>
    <w:link w:val="RubrikChar"/>
    <w:uiPriority w:val="10"/>
    <w:rsid w:val="00B811B6"/>
    <w:pPr>
      <w:spacing w:after="300"/>
      <w:contextualSpacing/>
    </w:pPr>
    <w:rPr>
      <w:rFonts w:eastAsiaTheme="majorEastAsia" w:cstheme="majorBidi"/>
      <w:spacing w:val="5"/>
      <w:kern w:val="28"/>
      <w:sz w:val="30"/>
      <w:szCs w:val="52"/>
    </w:rPr>
  </w:style>
  <w:style w:type="paragraph" w:customStyle="1" w:styleId="EuroAccident">
    <w:name w:val="EuroAccident"/>
    <w:basedOn w:val="Normal"/>
    <w:rsid w:val="00A42F61"/>
    <w:pPr>
      <w:ind w:left="357"/>
    </w:pPr>
    <w:rPr>
      <w:rFonts w:eastAsia="Times New Roman"/>
      <w:i/>
    </w:rPr>
  </w:style>
  <w:style w:type="character" w:customStyle="1" w:styleId="Rubrik1Char">
    <w:name w:val="Rubrik 1 Char"/>
    <w:aliases w:val="Format Fråga Char"/>
    <w:basedOn w:val="Standardstycketeckensnitt"/>
    <w:link w:val="Rubrik1"/>
    <w:rsid w:val="00DE3DF1"/>
    <w:rPr>
      <w:rFonts w:ascii="Franklin Gothic Book" w:eastAsia="Times New Roman" w:hAnsi="Franklin Gothic Book" w:cs="Times New Roman"/>
      <w:color w:val="595959" w:themeColor="text1" w:themeTint="A6"/>
      <w:sz w:val="24"/>
      <w:szCs w:val="20"/>
      <w:lang w:eastAsia="en-US"/>
    </w:rPr>
  </w:style>
  <w:style w:type="character" w:customStyle="1" w:styleId="Rubrik2Char">
    <w:name w:val="Rubrik 2 Char"/>
    <w:aliases w:val="standardrubrik rosa Char"/>
    <w:basedOn w:val="Standardstycketeckensnitt"/>
    <w:link w:val="Rubrik2"/>
    <w:rsid w:val="0094422A"/>
    <w:rPr>
      <w:rFonts w:ascii="Franklin Gothic Book" w:eastAsia="Times New Roman" w:hAnsi="Franklin Gothic Book" w:cs="Arial"/>
      <w:bCs/>
      <w:iCs/>
      <w:color w:val="C6007E" w:themeColor="text2"/>
      <w:spacing w:val="14"/>
      <w:sz w:val="26"/>
      <w:szCs w:val="28"/>
      <w:lang w:eastAsia="en-US"/>
    </w:rPr>
  </w:style>
  <w:style w:type="character" w:customStyle="1" w:styleId="Rubrik3Char">
    <w:name w:val="Rubrik 3 Char"/>
    <w:basedOn w:val="Standardstycketeckensnitt"/>
    <w:link w:val="Rubrik3"/>
    <w:rsid w:val="0038070B"/>
    <w:rPr>
      <w:rFonts w:ascii="Franklin Gothic Book" w:eastAsia="Times New Roman" w:hAnsi="Franklin Gothic Book" w:cs="Arial"/>
      <w:i/>
      <w:sz w:val="18"/>
      <w:szCs w:val="26"/>
    </w:rPr>
  </w:style>
  <w:style w:type="character" w:customStyle="1" w:styleId="RubrikChar">
    <w:name w:val="Rubrik Char"/>
    <w:aliases w:val="Ingress Char"/>
    <w:basedOn w:val="Standardstycketeckensnitt"/>
    <w:link w:val="Rubrik"/>
    <w:uiPriority w:val="10"/>
    <w:rsid w:val="00B811B6"/>
    <w:rPr>
      <w:rFonts w:ascii="Franklin Gothic Book" w:eastAsiaTheme="majorEastAsia" w:hAnsi="Franklin Gothic Book" w:cstheme="majorBidi"/>
      <w:color w:val="7F7F7F" w:themeColor="text1" w:themeTint="80"/>
      <w:spacing w:val="5"/>
      <w:kern w:val="28"/>
      <w:sz w:val="30"/>
      <w:szCs w:val="52"/>
      <w:lang w:eastAsia="en-US"/>
    </w:rPr>
  </w:style>
  <w:style w:type="character" w:styleId="Betoning">
    <w:name w:val="Emphasis"/>
    <w:aliases w:val="KursivStark"/>
    <w:basedOn w:val="NormalLitenChar"/>
    <w:uiPriority w:val="20"/>
    <w:rsid w:val="007311C8"/>
    <w:rPr>
      <w:rFonts w:ascii="Franklin Gothic Book" w:hAnsi="Franklin Gothic Book"/>
      <w:b w:val="0"/>
      <w:i/>
      <w:iCs/>
      <w:color w:val="595959" w:themeColor="text1" w:themeTint="A6"/>
      <w:sz w:val="22"/>
      <w:szCs w:val="12"/>
      <w:lang w:val="en"/>
    </w:rPr>
  </w:style>
  <w:style w:type="paragraph" w:styleId="Ingetavstnd">
    <w:name w:val="No Spacing"/>
    <w:uiPriority w:val="1"/>
    <w:rsid w:val="00910314"/>
    <w:pPr>
      <w:spacing w:line="240" w:lineRule="auto"/>
    </w:pPr>
    <w:rPr>
      <w:rFonts w:eastAsia="Times New Roman" w:cs="Times New Roman"/>
      <w:color w:val="7F7F7F" w:themeColor="text1" w:themeTint="80"/>
      <w:sz w:val="24"/>
      <w:szCs w:val="20"/>
    </w:rPr>
  </w:style>
  <w:style w:type="paragraph" w:styleId="Liststycke">
    <w:name w:val="List Paragraph"/>
    <w:basedOn w:val="Normal"/>
    <w:link w:val="ListstyckeChar"/>
    <w:uiPriority w:val="34"/>
    <w:rsid w:val="001A7B7A"/>
    <w:pPr>
      <w:ind w:left="567"/>
      <w:contextualSpacing/>
    </w:pPr>
    <w:rPr>
      <w:rFonts w:eastAsia="Times New Roman"/>
      <w:szCs w:val="20"/>
    </w:rPr>
  </w:style>
  <w:style w:type="character" w:styleId="Diskretbetoning">
    <w:name w:val="Subtle Emphasis"/>
    <w:basedOn w:val="Standardstycketeckensnitt"/>
    <w:uiPriority w:val="19"/>
    <w:rsid w:val="007311C8"/>
    <w:rPr>
      <w:rFonts w:ascii="Franklin Gothic Book" w:hAnsi="Franklin Gothic Book"/>
      <w:b w:val="0"/>
      <w:i/>
      <w:iCs/>
      <w:color w:val="808080" w:themeColor="text1" w:themeTint="7F"/>
      <w:sz w:val="22"/>
    </w:rPr>
  </w:style>
  <w:style w:type="paragraph" w:customStyle="1" w:styleId="Standardrubrikgr">
    <w:name w:val="Standardrubrik grå"/>
    <w:basedOn w:val="Rubrik2"/>
    <w:link w:val="StandardrubrikgrChar"/>
    <w:qFormat/>
    <w:rsid w:val="0094422A"/>
    <w:rPr>
      <w:color w:val="7F7F7F" w:themeColor="text1" w:themeTint="80"/>
    </w:rPr>
  </w:style>
  <w:style w:type="paragraph" w:styleId="Starktcitat">
    <w:name w:val="Intense Quote"/>
    <w:basedOn w:val="Normal"/>
    <w:next w:val="Normal"/>
    <w:link w:val="StarktcitatChar"/>
    <w:uiPriority w:val="30"/>
    <w:rsid w:val="0005456C"/>
    <w:pPr>
      <w:spacing w:before="360" w:after="360"/>
      <w:ind w:left="864" w:right="864"/>
      <w:jc w:val="center"/>
    </w:pPr>
    <w:rPr>
      <w:i/>
      <w:iCs/>
    </w:rPr>
  </w:style>
  <w:style w:type="character" w:customStyle="1" w:styleId="StandardrubrikgrChar">
    <w:name w:val="Standardrubrik grå Char"/>
    <w:basedOn w:val="Rubrik2Char"/>
    <w:link w:val="Standardrubrikgr"/>
    <w:rsid w:val="0094422A"/>
    <w:rPr>
      <w:rFonts w:ascii="Franklin Gothic Book" w:eastAsia="Times New Roman" w:hAnsi="Franklin Gothic Book" w:cs="Arial"/>
      <w:bCs/>
      <w:iCs/>
      <w:color w:val="7F7F7F" w:themeColor="text1" w:themeTint="80"/>
      <w:spacing w:val="14"/>
      <w:sz w:val="26"/>
      <w:szCs w:val="28"/>
      <w:lang w:val="en-US" w:eastAsia="en-US"/>
    </w:rPr>
  </w:style>
  <w:style w:type="paragraph" w:customStyle="1" w:styleId="NormalLiten">
    <w:name w:val="Normal Liten"/>
    <w:basedOn w:val="Normal"/>
    <w:link w:val="NormalLitenChar"/>
    <w:rsid w:val="00F84ED9"/>
    <w:rPr>
      <w:sz w:val="18"/>
      <w:lang w:val="en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5456C"/>
    <w:rPr>
      <w:rFonts w:ascii="Franklin Gothic Book" w:hAnsi="Franklin Gothic Book" w:cs="Times New Roman"/>
      <w:i/>
      <w:iCs/>
      <w:color w:val="7F7F7F" w:themeColor="text1" w:themeTint="80"/>
      <w:lang w:eastAsia="en-US"/>
    </w:rPr>
  </w:style>
  <w:style w:type="character" w:customStyle="1" w:styleId="NormalLitenChar">
    <w:name w:val="Normal Liten Char"/>
    <w:basedOn w:val="Standardstycketeckensnitt"/>
    <w:link w:val="NormalLiten"/>
    <w:rsid w:val="00F84ED9"/>
    <w:rPr>
      <w:rFonts w:ascii="Franklin Gothic Book" w:hAnsi="Franklin Gothic Book"/>
      <w:color w:val="595959" w:themeColor="text1" w:themeTint="A6"/>
      <w:sz w:val="18"/>
      <w:szCs w:val="12"/>
      <w:lang w:val="en"/>
    </w:rPr>
  </w:style>
  <w:style w:type="paragraph" w:styleId="Underrubrik">
    <w:name w:val="Subtitle"/>
    <w:basedOn w:val="Normal"/>
    <w:next w:val="Normal"/>
    <w:link w:val="UnderrubrikChar"/>
    <w:pPr>
      <w:spacing w:before="240" w:after="60"/>
    </w:pPr>
    <w:rPr>
      <w:rFonts w:ascii="Franklin Gothic" w:eastAsia="Franklin Gothic" w:hAnsi="Franklin Gothic" w:cs="Franklin Gothic"/>
      <w:color w:val="808080"/>
    </w:rPr>
  </w:style>
  <w:style w:type="character" w:styleId="Starkbetoning">
    <w:name w:val="Intense Emphasis"/>
    <w:basedOn w:val="Normalteckenniv"/>
    <w:uiPriority w:val="21"/>
    <w:rsid w:val="000F5487"/>
    <w:rPr>
      <w:rFonts w:ascii="Franklin Gothic Book" w:hAnsi="Franklin Gothic Book"/>
      <w:b/>
      <w:bCs/>
      <w:i/>
      <w:iCs/>
      <w:color w:val="7F7F7F" w:themeColor="text1" w:themeTint="80"/>
      <w:sz w:val="22"/>
    </w:rPr>
  </w:style>
  <w:style w:type="paragraph" w:styleId="Sidhuvud">
    <w:name w:val="header"/>
    <w:basedOn w:val="Normal"/>
    <w:link w:val="SidhuvudChar"/>
    <w:uiPriority w:val="99"/>
    <w:unhideWhenUsed/>
    <w:rsid w:val="00DE3DF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SidhuvudChar">
    <w:name w:val="Sidhuvud Char"/>
    <w:basedOn w:val="Standardstycketeckensnitt"/>
    <w:link w:val="Sidhuvud"/>
    <w:uiPriority w:val="99"/>
    <w:rsid w:val="00DE3DF1"/>
    <w:rPr>
      <w:rFonts w:ascii="Franklin Gothic Book" w:hAnsi="Franklin Gothic Book" w:cs="Times New Roman"/>
      <w:color w:val="595959" w:themeColor="text1" w:themeTint="A6"/>
      <w:sz w:val="20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BF5B61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SidfotChar">
    <w:name w:val="Sidfot Char"/>
    <w:basedOn w:val="Standardstycketeckensnitt"/>
    <w:link w:val="Sidfot"/>
    <w:uiPriority w:val="99"/>
    <w:rsid w:val="00BF5B61"/>
    <w:rPr>
      <w:rFonts w:ascii="Franklin Gothic Book" w:hAnsi="Franklin Gothic Book" w:cs="Times New Roman"/>
      <w:color w:val="595959" w:themeColor="text1" w:themeTint="A6"/>
      <w:sz w:val="16"/>
      <w:lang w:eastAsia="en-US"/>
    </w:rPr>
  </w:style>
  <w:style w:type="paragraph" w:customStyle="1" w:styleId="kursivliten">
    <w:name w:val="kursiv liten"/>
    <w:basedOn w:val="Normal"/>
    <w:rsid w:val="00F84ED9"/>
    <w:rPr>
      <w:i/>
      <w:sz w:val="18"/>
    </w:rPr>
  </w:style>
  <w:style w:type="paragraph" w:customStyle="1" w:styleId="EAIngress">
    <w:name w:val="EA Ingress"/>
    <w:basedOn w:val="Normal"/>
    <w:qFormat/>
    <w:rsid w:val="00AB7DFA"/>
    <w:pPr>
      <w:spacing w:before="240" w:after="240"/>
    </w:pPr>
    <w:rPr>
      <w:sz w:val="26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64130"/>
    <w:rPr>
      <w:rFonts w:ascii="Franklin Gothic Demi" w:eastAsiaTheme="majorEastAsia" w:hAnsi="Franklin Gothic Demi" w:cstheme="majorBidi"/>
      <w:iCs/>
      <w:color w:val="808080" w:themeColor="background1" w:themeShade="80"/>
      <w:szCs w:val="24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F5487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US"/>
    </w:rPr>
  </w:style>
  <w:style w:type="character" w:styleId="Bokenstitel">
    <w:name w:val="Book Title"/>
    <w:basedOn w:val="Standardstycketeckensnitt"/>
    <w:uiPriority w:val="33"/>
    <w:rsid w:val="00064130"/>
    <w:rPr>
      <w:rFonts w:ascii="Franklin Gothic Book" w:hAnsi="Franklin Gothic Book"/>
      <w:b/>
      <w:bCs/>
      <w:caps w:val="0"/>
      <w:smallCaps/>
      <w:color w:val="808080" w:themeColor="background1" w:themeShade="80"/>
      <w:spacing w:val="5"/>
      <w:sz w:val="24"/>
    </w:rPr>
  </w:style>
  <w:style w:type="character" w:styleId="Diskretreferens">
    <w:name w:val="Subtle Reference"/>
    <w:basedOn w:val="NormalLitenChar"/>
    <w:uiPriority w:val="31"/>
    <w:rsid w:val="003A1A19"/>
    <w:rPr>
      <w:rFonts w:ascii="Franklin Gothic Book" w:hAnsi="Franklin Gothic Book"/>
      <w:caps w:val="0"/>
      <w:smallCaps w:val="0"/>
      <w:color w:val="7F7F7F" w:themeColor="text1" w:themeTint="80"/>
      <w:sz w:val="18"/>
      <w:szCs w:val="12"/>
      <w:u w:val="none"/>
      <w:lang w:val="en"/>
    </w:rPr>
  </w:style>
  <w:style w:type="character" w:styleId="Starkreferens">
    <w:name w:val="Intense Reference"/>
    <w:basedOn w:val="Standardstycketeckensnitt"/>
    <w:uiPriority w:val="32"/>
    <w:rsid w:val="003A1A19"/>
    <w:rPr>
      <w:rFonts w:ascii="Franklin Gothic Demi" w:hAnsi="Franklin Gothic Demi"/>
      <w:b w:val="0"/>
      <w:bCs/>
      <w:caps w:val="0"/>
      <w:smallCaps w:val="0"/>
      <w:color w:val="7F7F7F" w:themeColor="text1" w:themeTint="80"/>
      <w:spacing w:val="5"/>
      <w:sz w:val="18"/>
      <w:u w:val="none"/>
    </w:rPr>
  </w:style>
  <w:style w:type="paragraph" w:styleId="Citat">
    <w:name w:val="Quote"/>
    <w:basedOn w:val="Normal"/>
    <w:next w:val="Normal"/>
    <w:link w:val="CitatChar"/>
    <w:uiPriority w:val="29"/>
    <w:rsid w:val="00A42F61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A42F61"/>
    <w:rPr>
      <w:rFonts w:ascii="Franklin Gothic Book" w:hAnsi="Franklin Gothic Book"/>
      <w:i/>
      <w:iCs/>
      <w:color w:val="595959" w:themeColor="text1" w:themeTint="A6"/>
      <w:sz w:val="24"/>
      <w:szCs w:val="12"/>
    </w:rPr>
  </w:style>
  <w:style w:type="paragraph" w:customStyle="1" w:styleId="Punktlistagr">
    <w:name w:val="Punktlista grå"/>
    <w:basedOn w:val="Normal"/>
    <w:link w:val="PunktlistagrChar"/>
    <w:qFormat/>
    <w:rsid w:val="00CE1AF9"/>
    <w:pPr>
      <w:numPr>
        <w:numId w:val="2"/>
      </w:numPr>
    </w:pPr>
  </w:style>
  <w:style w:type="character" w:customStyle="1" w:styleId="ListstyckeChar">
    <w:name w:val="Liststycke Char"/>
    <w:basedOn w:val="Standardstycketeckensnitt"/>
    <w:link w:val="Liststycke"/>
    <w:uiPriority w:val="34"/>
    <w:rsid w:val="001A7B7A"/>
    <w:rPr>
      <w:rFonts w:ascii="Franklin Gothic Book" w:eastAsia="Times New Roman" w:hAnsi="Franklin Gothic Book" w:cs="Times New Roman"/>
      <w:color w:val="595959" w:themeColor="text1" w:themeTint="A6"/>
      <w:sz w:val="24"/>
      <w:szCs w:val="20"/>
    </w:rPr>
  </w:style>
  <w:style w:type="paragraph" w:customStyle="1" w:styleId="Punktlistaunderpunktgr">
    <w:name w:val="Punktlista underpunkt grå"/>
    <w:basedOn w:val="Liststycke"/>
    <w:link w:val="PunktlistaunderpunktgrChar"/>
    <w:rsid w:val="00CE1AF9"/>
    <w:pPr>
      <w:tabs>
        <w:tab w:val="num" w:pos="720"/>
      </w:tabs>
      <w:ind w:left="720" w:hanging="720"/>
    </w:pPr>
  </w:style>
  <w:style w:type="character" w:customStyle="1" w:styleId="PunktlistagrChar">
    <w:name w:val="Punktlista grå Char"/>
    <w:basedOn w:val="ListstyckeChar"/>
    <w:link w:val="Punktlistagr"/>
    <w:rsid w:val="00910314"/>
    <w:rPr>
      <w:rFonts w:ascii="Franklin Gothic Book" w:eastAsia="Times New Roman" w:hAnsi="Franklin Gothic Book" w:cs="Times New Roman"/>
      <w:color w:val="7F7F7F" w:themeColor="text1" w:themeTint="80"/>
      <w:sz w:val="24"/>
      <w:szCs w:val="20"/>
      <w:lang w:eastAsia="en-US"/>
    </w:rPr>
  </w:style>
  <w:style w:type="character" w:customStyle="1" w:styleId="PunktlistaunderpunktgrChar">
    <w:name w:val="Punktlista underpunkt grå Char"/>
    <w:basedOn w:val="ListstyckeChar"/>
    <w:link w:val="Punktlistaunderpunktgr"/>
    <w:rsid w:val="00910314"/>
    <w:rPr>
      <w:rFonts w:ascii="Franklin Gothic Book" w:eastAsia="Times New Roman" w:hAnsi="Franklin Gothic Book" w:cs="Times New Roman"/>
      <w:color w:val="7F7F7F" w:themeColor="text1" w:themeTint="80"/>
      <w:sz w:val="24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25E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25E2E"/>
    <w:rPr>
      <w:rFonts w:ascii="Tahoma" w:hAnsi="Tahoma" w:cs="Tahoma"/>
      <w:color w:val="595959" w:themeColor="text1" w:themeTint="A6"/>
      <w:sz w:val="16"/>
      <w:szCs w:val="16"/>
    </w:rPr>
  </w:style>
  <w:style w:type="character" w:customStyle="1" w:styleId="Normalteckenniv">
    <w:name w:val="Normal teckennivå"/>
    <w:basedOn w:val="Standardstycketeckensnitt"/>
    <w:uiPriority w:val="1"/>
    <w:rsid w:val="007311C8"/>
    <w:rPr>
      <w:rFonts w:ascii="Franklin Gothic Book" w:hAnsi="Franklin Gothic Book"/>
      <w:color w:val="595959" w:themeColor="text1" w:themeTint="A6"/>
      <w:sz w:val="22"/>
    </w:rPr>
  </w:style>
  <w:style w:type="numbering" w:customStyle="1" w:styleId="EAnstladlista">
    <w:name w:val="EA nästlad lista"/>
    <w:uiPriority w:val="99"/>
    <w:rsid w:val="006F1DE0"/>
  </w:style>
  <w:style w:type="paragraph" w:customStyle="1" w:styleId="Huvudrubrikrosa">
    <w:name w:val="Huvudrubrik rosa"/>
    <w:basedOn w:val="Normal"/>
    <w:link w:val="HuvudrubrikrosaChar"/>
    <w:qFormat/>
    <w:rsid w:val="0094422A"/>
    <w:pPr>
      <w:outlineLvl w:val="1"/>
    </w:pPr>
    <w:rPr>
      <w:rFonts w:eastAsia="Times New Roman" w:cs="Arial"/>
      <w:bCs/>
      <w:iCs/>
      <w:color w:val="C6007E" w:themeColor="text2"/>
      <w:spacing w:val="12"/>
      <w:sz w:val="32"/>
      <w:szCs w:val="32"/>
    </w:rPr>
  </w:style>
  <w:style w:type="character" w:customStyle="1" w:styleId="HuvudrubrikrosaChar">
    <w:name w:val="Huvudrubrik rosa Char"/>
    <w:basedOn w:val="Standardstycketeckensnitt"/>
    <w:link w:val="Huvudrubrikrosa"/>
    <w:rsid w:val="0094422A"/>
    <w:rPr>
      <w:rFonts w:ascii="Franklin Gothic Book" w:eastAsia="Times New Roman" w:hAnsi="Franklin Gothic Book" w:cs="Arial"/>
      <w:bCs/>
      <w:iCs/>
      <w:caps w:val="0"/>
      <w:color w:val="C6007E" w:themeColor="text2"/>
      <w:spacing w:val="12"/>
      <w:sz w:val="32"/>
      <w:szCs w:val="32"/>
      <w:lang w:val="en-US" w:eastAsia="en-US"/>
    </w:rPr>
  </w:style>
  <w:style w:type="paragraph" w:customStyle="1" w:styleId="Huvudrubrikgr">
    <w:name w:val="Huvudrubrik grå"/>
    <w:basedOn w:val="Normal"/>
    <w:link w:val="HuvudrubrikgrChar"/>
    <w:qFormat/>
    <w:rsid w:val="0090146D"/>
    <w:rPr>
      <w:spacing w:val="12"/>
      <w:sz w:val="32"/>
      <w:szCs w:val="32"/>
    </w:rPr>
  </w:style>
  <w:style w:type="paragraph" w:customStyle="1" w:styleId="Dokumenttitelgr">
    <w:name w:val="Dokumenttitel grå"/>
    <w:basedOn w:val="Normal"/>
    <w:link w:val="DokumenttitelgrChar"/>
    <w:qFormat/>
    <w:rsid w:val="0090146D"/>
    <w:rPr>
      <w:spacing w:val="12"/>
      <w:sz w:val="44"/>
      <w:szCs w:val="44"/>
    </w:rPr>
  </w:style>
  <w:style w:type="paragraph" w:customStyle="1" w:styleId="Dokumenttitelrosa">
    <w:name w:val="Dokumenttitel rosa"/>
    <w:basedOn w:val="Huvudrubrikrosa"/>
    <w:link w:val="DokumenttitelrosaChar"/>
    <w:qFormat/>
    <w:rsid w:val="0090146D"/>
    <w:rPr>
      <w:sz w:val="44"/>
      <w:szCs w:val="44"/>
    </w:rPr>
  </w:style>
  <w:style w:type="paragraph" w:customStyle="1" w:styleId="DatumEA">
    <w:name w:val="Datum EA"/>
    <w:basedOn w:val="Normal"/>
    <w:link w:val="DatumEAChar"/>
    <w:rsid w:val="00BA5567"/>
    <w:pPr>
      <w:spacing w:after="100"/>
    </w:pPr>
    <w:rPr>
      <w:sz w:val="34"/>
      <w:szCs w:val="24"/>
    </w:rPr>
  </w:style>
  <w:style w:type="character" w:customStyle="1" w:styleId="DokumenttitelrosaChar">
    <w:name w:val="Dokumenttitel rosa Char"/>
    <w:basedOn w:val="HuvudrubrikrosaChar"/>
    <w:link w:val="Dokumenttitelrosa"/>
    <w:rsid w:val="0090146D"/>
    <w:rPr>
      <w:rFonts w:ascii="Franklin Gothic Book" w:eastAsia="Times New Roman" w:hAnsi="Franklin Gothic Book" w:cs="Arial"/>
      <w:bCs/>
      <w:iCs/>
      <w:caps w:val="0"/>
      <w:color w:val="C6007E" w:themeColor="text2"/>
      <w:spacing w:val="12"/>
      <w:sz w:val="44"/>
      <w:szCs w:val="44"/>
      <w:lang w:val="en-US" w:eastAsia="en-US"/>
    </w:rPr>
  </w:style>
  <w:style w:type="character" w:customStyle="1" w:styleId="DokumenttitelgrChar">
    <w:name w:val="Dokumenttitel grå Char"/>
    <w:basedOn w:val="Standardstycketeckensnitt"/>
    <w:link w:val="Dokumenttitelgr"/>
    <w:rsid w:val="0090146D"/>
    <w:rPr>
      <w:rFonts w:ascii="Franklin Gothic Book" w:hAnsi="Franklin Gothic Book" w:cs="Times New Roman"/>
      <w:color w:val="7F7F7F" w:themeColor="text1" w:themeTint="80"/>
      <w:spacing w:val="12"/>
      <w:sz w:val="44"/>
      <w:szCs w:val="44"/>
      <w:lang w:eastAsia="en-US"/>
    </w:rPr>
  </w:style>
  <w:style w:type="character" w:customStyle="1" w:styleId="DatumEAChar">
    <w:name w:val="Datum EA Char"/>
    <w:basedOn w:val="Standardstycketeckensnitt"/>
    <w:link w:val="DatumEA"/>
    <w:rsid w:val="00BA5567"/>
    <w:rPr>
      <w:rFonts w:ascii="Franklin Gothic Book" w:hAnsi="Franklin Gothic Book" w:cs="Times New Roman"/>
      <w:color w:val="7F7F7F" w:themeColor="text1" w:themeTint="80"/>
      <w:sz w:val="34"/>
      <w:szCs w:val="24"/>
      <w:lang w:eastAsia="en-US"/>
    </w:rPr>
  </w:style>
  <w:style w:type="character" w:customStyle="1" w:styleId="HuvudrubrikgrChar">
    <w:name w:val="Huvudrubrik grå Char"/>
    <w:basedOn w:val="Standardstycketeckensnitt"/>
    <w:link w:val="Huvudrubrikgr"/>
    <w:rsid w:val="0090146D"/>
    <w:rPr>
      <w:rFonts w:ascii="Franklin Gothic Book" w:hAnsi="Franklin Gothic Book" w:cs="Times New Roman"/>
      <w:color w:val="7F7F7F" w:themeColor="text1" w:themeTint="80"/>
      <w:spacing w:val="12"/>
      <w:sz w:val="32"/>
      <w:szCs w:val="32"/>
      <w:lang w:eastAsia="en-US"/>
    </w:rPr>
  </w:style>
  <w:style w:type="paragraph" w:customStyle="1" w:styleId="frfattare">
    <w:name w:val="författare"/>
    <w:basedOn w:val="DatumEA"/>
    <w:link w:val="frfattareChar"/>
    <w:rsid w:val="00BA5567"/>
    <w:rPr>
      <w:sz w:val="38"/>
      <w:szCs w:val="38"/>
    </w:rPr>
  </w:style>
  <w:style w:type="character" w:customStyle="1" w:styleId="frfattareChar">
    <w:name w:val="författare Char"/>
    <w:basedOn w:val="DatumEAChar"/>
    <w:link w:val="frfattare"/>
    <w:rsid w:val="00BA5567"/>
    <w:rPr>
      <w:rFonts w:ascii="Franklin Gothic Book" w:hAnsi="Franklin Gothic Book" w:cs="Times New Roman"/>
      <w:color w:val="7F7F7F" w:themeColor="text1" w:themeTint="80"/>
      <w:sz w:val="38"/>
      <w:szCs w:val="38"/>
      <w:lang w:eastAsia="en-US"/>
    </w:rPr>
  </w:style>
  <w:style w:type="character" w:styleId="Hyperlnk">
    <w:name w:val="Hyperlink"/>
    <w:basedOn w:val="Standardstycketeckensnitt"/>
    <w:uiPriority w:val="99"/>
    <w:unhideWhenUsed/>
    <w:qFormat/>
    <w:rsid w:val="0031380D"/>
    <w:rPr>
      <w:rFonts w:asciiTheme="minorHAnsi" w:hAnsiTheme="minorHAnsi"/>
      <w:color w:val="7F7F7F" w:themeColor="text1" w:themeTint="80"/>
      <w:sz w:val="22"/>
      <w:u w:val="single"/>
    </w:rPr>
  </w:style>
  <w:style w:type="table" w:styleId="Tabellrutnt">
    <w:name w:val="Table Grid"/>
    <w:basedOn w:val="Normaltabell"/>
    <w:uiPriority w:val="59"/>
    <w:rsid w:val="00ED06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4">
    <w:name w:val="Plain Table 4"/>
    <w:basedOn w:val="Normaltabell"/>
    <w:uiPriority w:val="44"/>
    <w:rsid w:val="00ED061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ommentarsreferens">
    <w:name w:val="annotation reference"/>
    <w:basedOn w:val="Standardstycketeckensnitt"/>
    <w:uiPriority w:val="99"/>
    <w:semiHidden/>
    <w:unhideWhenUsed/>
    <w:rsid w:val="002A059B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A059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2A059B"/>
    <w:rPr>
      <w:rFonts w:ascii="Franklin Gothic Book" w:hAnsi="Franklin Gothic Book" w:cs="Times New Roman"/>
      <w:color w:val="7F7F7F" w:themeColor="text1" w:themeTint="80"/>
      <w:sz w:val="20"/>
      <w:szCs w:val="20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A059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A059B"/>
    <w:rPr>
      <w:rFonts w:ascii="Franklin Gothic Book" w:hAnsi="Franklin Gothic Book" w:cs="Times New Roman"/>
      <w:b/>
      <w:bCs/>
      <w:color w:val="7F7F7F" w:themeColor="text1" w:themeTint="80"/>
      <w:sz w:val="20"/>
      <w:szCs w:val="20"/>
      <w:lang w:eastAsia="en-US"/>
    </w:rPr>
  </w:style>
  <w:style w:type="table" w:customStyle="1" w:styleId="a">
    <w:basedOn w:val="Normaltabell"/>
    <w:pPr>
      <w:spacing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ark">
    <w:name w:val="Strong"/>
    <w:basedOn w:val="Standardstycketeckensnitt"/>
    <w:uiPriority w:val="22"/>
    <w:qFormat/>
    <w:rsid w:val="00EC5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227903">
                              <w:marLeft w:val="600"/>
                              <w:marRight w:val="375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509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250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8526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1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1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55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3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62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5037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5676">
                              <w:marLeft w:val="600"/>
                              <w:marRight w:val="375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0606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1942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8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8593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6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2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53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02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44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04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49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61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38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EA 2013">
      <a:dk1>
        <a:sysClr val="windowText" lastClr="000000"/>
      </a:dk1>
      <a:lt1>
        <a:sysClr val="window" lastClr="FFFFFF"/>
      </a:lt1>
      <a:dk2>
        <a:srgbClr val="C6007E"/>
      </a:dk2>
      <a:lt2>
        <a:srgbClr val="5C068C"/>
      </a:lt2>
      <a:accent1>
        <a:srgbClr val="84BD00"/>
      </a:accent1>
      <a:accent2>
        <a:srgbClr val="008B6A"/>
      </a:accent2>
      <a:accent3>
        <a:srgbClr val="1D4F91"/>
      </a:accent3>
      <a:accent4>
        <a:srgbClr val="8DC8E8"/>
      </a:accent4>
      <a:accent5>
        <a:srgbClr val="FAE100"/>
      </a:accent5>
      <a:accent6>
        <a:srgbClr val="DC6B2F"/>
      </a:accent6>
      <a:hlink>
        <a:srgbClr val="1D4F91"/>
      </a:hlink>
      <a:folHlink>
        <a:srgbClr val="BFE0D5"/>
      </a:folHlink>
    </a:clrScheme>
    <a:fontScheme name="EA2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/RNjxjZfRp2r9PpR4iCZ8hoKA==">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</go:docsCustomData>
</go:gDocsCustomXmlDataStorage>
</file>

<file path=customXml/itemProps1.xml><?xml version="1.0" encoding="utf-8"?>
<ds:datastoreItem xmlns:ds="http://schemas.openxmlformats.org/officeDocument/2006/customXml" ds:itemID="{68A4A8AD-CE69-432E-88D9-45BD0994C2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Euro Accident Health &amp; Care Insurance AB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Rom</dc:creator>
  <cp:lastModifiedBy>americo.perez@regeringskansliet.se</cp:lastModifiedBy>
  <cp:revision>5</cp:revision>
  <dcterms:created xsi:type="dcterms:W3CDTF">2021-06-14T11:38:00Z</dcterms:created>
  <dcterms:modified xsi:type="dcterms:W3CDTF">2022-02-02T09:58:00Z</dcterms:modified>
</cp:coreProperties>
</file>